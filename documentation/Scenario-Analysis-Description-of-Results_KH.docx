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7952" w14:textId="392419A3" w:rsidR="0066378F" w:rsidRDefault="007409A7" w:rsidP="0039275B">
      <w:pPr>
        <w:pStyle w:val="Heading1"/>
      </w:pPr>
      <w:r>
        <w:t xml:space="preserve">Understanding the </w:t>
      </w:r>
      <w:r w:rsidR="0011115B">
        <w:t xml:space="preserve">2 Degree </w:t>
      </w:r>
      <w:r w:rsidR="00FE0187">
        <w:t>Scenario Analysis</w:t>
      </w:r>
      <w:r>
        <w:t xml:space="preserve"> Outputs</w:t>
      </w:r>
    </w:p>
    <w:p w14:paraId="1888B68E" w14:textId="59CCE1AE" w:rsidR="00CE0EF8" w:rsidRPr="00CE0EF8" w:rsidRDefault="007409A7" w:rsidP="00CE0EF8">
      <w:r>
        <w:t xml:space="preserve">This document describes the </w:t>
      </w:r>
      <w:r w:rsidR="00CD7451">
        <w:t xml:space="preserve">Key </w:t>
      </w:r>
      <w:r>
        <w:t>Concepts, Output Files, and Data</w:t>
      </w:r>
      <w:r w:rsidR="00CD7451">
        <w:t xml:space="preserve"> associated with the scenario analysis outputs. </w:t>
      </w:r>
    </w:p>
    <w:p w14:paraId="7777E948" w14:textId="2CF16F04" w:rsidR="00C86280" w:rsidRPr="007409A7" w:rsidRDefault="00C86280" w:rsidP="007409A7">
      <w:pPr>
        <w:pStyle w:val="Heading2"/>
      </w:pPr>
      <w:r w:rsidRPr="007409A7">
        <w:t>Key Concepts</w:t>
      </w:r>
    </w:p>
    <w:p w14:paraId="4E3D58A8" w14:textId="77777777" w:rsidR="00C86280" w:rsidRDefault="00C86280" w:rsidP="00C86280">
      <w:pPr>
        <w:pStyle w:val="Heading3"/>
      </w:pPr>
      <w:r>
        <w:t>Sectors and Technologies</w:t>
      </w:r>
    </w:p>
    <w:p w14:paraId="227EF548" w14:textId="2E133793" w:rsidR="00C86280" w:rsidRPr="00754823" w:rsidRDefault="00C86280" w:rsidP="00C86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6" w:lineRule="atLeast"/>
        <w:jc w:val="both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The asset-level data behind this analysis covers production in 8 sectors.  </w:t>
      </w:r>
      <w:r w:rsidRPr="0039275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Sectors covered 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by</w:t>
      </w:r>
      <w:r w:rsidRPr="0039275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 the Scenario Analysis</w:t>
      </w:r>
      <w:r w:rsidR="00A9033C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 are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 </w:t>
      </w:r>
      <w:proofErr w:type="spellStart"/>
      <w:r w:rsidRPr="00DB020F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Oil&amp;Gas</w:t>
      </w:r>
      <w:proofErr w:type="spellEnd"/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, </w:t>
      </w:r>
      <w:r w:rsidRPr="00DB020F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Coal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, </w:t>
      </w:r>
      <w:r w:rsidRPr="00DB020F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Power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, and </w:t>
      </w:r>
      <w:r w:rsidRPr="00DB020F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Automotive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.  </w:t>
      </w:r>
      <w:r w:rsidRPr="0039275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Sectors covered within the 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Emissions Intensity</w:t>
      </w:r>
      <w:r w:rsidRPr="0039275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 Analysis</w:t>
      </w:r>
      <w:r w:rsidR="00A9033C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 are</w:t>
      </w:r>
      <w:r w:rsidR="00EC674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 </w:t>
      </w:r>
      <w:r w:rsidRPr="0075482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Shipping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, </w:t>
      </w:r>
      <w:r w:rsidRPr="0075482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Aviation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, </w:t>
      </w:r>
      <w:r w:rsidRPr="0075482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Steel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, </w:t>
      </w:r>
      <w:r w:rsidR="00EC674E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 xml:space="preserve">and </w:t>
      </w:r>
      <w:r w:rsidRPr="0075482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Cement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.</w:t>
      </w:r>
    </w:p>
    <w:p w14:paraId="7B94933C" w14:textId="77777777" w:rsidR="00C86280" w:rsidRDefault="00C86280" w:rsidP="00C86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6" w:lineRule="atLeast"/>
        <w:jc w:val="both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A technology is a method of production within a sector. In general, technologies within a sector produce fungible outputs, and will vary by their relative “brown”- or “green”-ness.  For example, electric vehicles and gasoline engine vehicles are both considered as “passenger vehicles” (fungible); electric vehicles are considered the “greener” technology option relative to gasoline engines.   Examples of technologies within a sector include:</w:t>
      </w:r>
    </w:p>
    <w:p w14:paraId="0DE15AF6" w14:textId="77777777" w:rsidR="00C86280" w:rsidRDefault="00C86280" w:rsidP="00C8628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6" w:lineRule="atLeast"/>
        <w:jc w:val="both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</w:pPr>
      <w:commentRangeStart w:id="0"/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Power sector: Coal-fired, gas-fired, nuclear, hydro, and renewable capacity</w:t>
      </w:r>
    </w:p>
    <w:p w14:paraId="196B5414" w14:textId="77777777" w:rsidR="00C86280" w:rsidRPr="00550B4A" w:rsidRDefault="00C86280" w:rsidP="00C8628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6" w:lineRule="atLeast"/>
        <w:jc w:val="both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</w:pP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AU"/>
        </w:rPr>
        <w:t>Automobile sector: electric, hybrid, and gasoline engine vehicles.</w:t>
      </w:r>
      <w:commentRangeEnd w:id="0"/>
      <w:r w:rsidR="00922DF4">
        <w:rPr>
          <w:rStyle w:val="CommentReference"/>
        </w:rPr>
        <w:commentReference w:id="0"/>
      </w:r>
    </w:p>
    <w:p w14:paraId="45854C65" w14:textId="77777777" w:rsidR="00C86280" w:rsidRPr="00C86280" w:rsidRDefault="00C86280" w:rsidP="00C86280">
      <w:pPr>
        <w:pStyle w:val="Heading3"/>
      </w:pPr>
      <w:r w:rsidRPr="00C86280">
        <w:t>Production vs Capacity</w:t>
      </w:r>
    </w:p>
    <w:p w14:paraId="25D0A352" w14:textId="77777777" w:rsidR="00C86280" w:rsidRDefault="00C86280" w:rsidP="00C86280">
      <w:r>
        <w:t>Asset-level data is distributed by data providers as either production or capacity (which would require additional application of a utilization factor to generate production values), depending upon the Sector.  For example, fossil fuels and automotive sectors have production data (for example, number of vehicles produced in a year), while data for the power sector is in terms of capacity (MW of installed electric generation capacity).</w:t>
      </w:r>
      <w:r>
        <w:br/>
        <w:t>In the text below, note that the term “production” is used in a generic sense to encompasses either production or capacity, depending on the sector.</w:t>
      </w:r>
    </w:p>
    <w:p w14:paraId="50165874" w14:textId="77777777" w:rsidR="00C86280" w:rsidRPr="00C86280" w:rsidRDefault="00C86280" w:rsidP="00C86280">
      <w:pPr>
        <w:pStyle w:val="Heading3"/>
      </w:pPr>
      <w:r w:rsidRPr="00C86280">
        <w:t>Current Plans vs Plans “consistent with the scenario”</w:t>
      </w:r>
    </w:p>
    <w:p w14:paraId="044C47EA" w14:textId="77777777" w:rsidR="00C86280" w:rsidRPr="005E1ED7" w:rsidRDefault="00C86280" w:rsidP="00C86280">
      <w:r>
        <w:t>Data on companies’ production and installed capacity plans is referred to as the company’s “current plans”.  In other words, these are the forward-looking production/capacity numbers purchased from asset level data providers.  Columns in the output files with current plan data have the “Plan.” prefix.</w:t>
      </w:r>
      <w:r>
        <w:br/>
        <w:t>Columns in the output files with the “</w:t>
      </w:r>
      <w:proofErr w:type="spellStart"/>
      <w:r>
        <w:t>Scen</w:t>
      </w:r>
      <w:proofErr w:type="spellEnd"/>
      <w:r>
        <w:t xml:space="preserve">.” prefix provide production/capacity plans consistent with the specified scenario. </w:t>
      </w:r>
      <w:commentRangeStart w:id="1"/>
      <w:r>
        <w:t>Data in these columns take the initial year production</w:t>
      </w:r>
      <w:commentRangeEnd w:id="1"/>
      <w:r w:rsidR="00922DF4">
        <w:rPr>
          <w:rStyle w:val="CommentReference"/>
        </w:rPr>
        <w:commentReference w:id="1"/>
      </w:r>
      <w:r>
        <w:t xml:space="preserve"> as a starting point, and then apply the changes specified by the scenario </w:t>
      </w:r>
      <w:proofErr w:type="gramStart"/>
      <w:r>
        <w:t>in order to</w:t>
      </w:r>
      <w:proofErr w:type="gramEnd"/>
      <w:r>
        <w:t xml:space="preserve"> produce an alternate set of production/capacity plans that are consistent with the scenario.</w:t>
      </w:r>
    </w:p>
    <w:p w14:paraId="05FC0E3E" w14:textId="0D0CD411" w:rsidR="00CD7451" w:rsidRDefault="00927719">
      <w:pPr>
        <w:rPr>
          <w:rFonts w:asciiTheme="majorHAnsi" w:eastAsiaTheme="majorEastAsia" w:hAnsiTheme="majorHAnsi" w:cstheme="majorBidi"/>
          <w:caps/>
          <w:color w:val="2F5496" w:themeColor="accent1" w:themeShade="BF"/>
          <w:sz w:val="26"/>
          <w:szCs w:val="26"/>
        </w:rPr>
      </w:pPr>
      <w:commentRangeStart w:id="2"/>
      <w:r w:rsidRPr="00FA3763">
        <w:rPr>
          <w:rStyle w:val="Heading3Char"/>
        </w:rPr>
        <w:t>Allocation Methods/Accounting Principle</w:t>
      </w:r>
      <w:commentRangeEnd w:id="2"/>
      <w:r w:rsidR="00497311">
        <w:rPr>
          <w:rStyle w:val="CommentReference"/>
        </w:rPr>
        <w:commentReference w:id="2"/>
      </w:r>
      <w:r w:rsidR="00FA3763" w:rsidRPr="00FA3763">
        <w:rPr>
          <w:rStyle w:val="Heading3Char"/>
        </w:rPr>
        <w:br/>
      </w:r>
      <w:r w:rsidR="00FA3763">
        <w:t>[!! These mean the same thing – need to define and sort this out consistent naming]</w:t>
      </w:r>
      <w:r w:rsidR="00CD7451">
        <w:br w:type="page"/>
      </w:r>
    </w:p>
    <w:p w14:paraId="42349D00" w14:textId="062CF693" w:rsidR="00C86280" w:rsidRDefault="00C86280" w:rsidP="007409A7">
      <w:pPr>
        <w:pStyle w:val="Heading2"/>
      </w:pPr>
      <w:r>
        <w:lastRenderedPageBreak/>
        <w:t>Outputs</w:t>
      </w:r>
    </w:p>
    <w:p w14:paraId="3D82B5D9" w14:textId="33C605B0" w:rsidR="0039275B" w:rsidRDefault="001C3C9F" w:rsidP="00E93DEC">
      <w:pPr>
        <w:pStyle w:val="Heading3"/>
      </w:pPr>
      <w:r>
        <w:t>Audit Files</w:t>
      </w:r>
    </w:p>
    <w:p w14:paraId="5B8D0A7C" w14:textId="0A64C376" w:rsidR="008C509A" w:rsidRPr="00EB00B0" w:rsidRDefault="00D0665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81746C">
        <w:rPr>
          <w:sz w:val="20"/>
          <w:szCs w:val="20"/>
        </w:rPr>
        <w:t>files</w:t>
      </w:r>
      <w:r>
        <w:rPr>
          <w:sz w:val="20"/>
          <w:szCs w:val="20"/>
        </w:rPr>
        <w:t xml:space="preserve"> below can be used primarily for auditing </w:t>
      </w:r>
      <w:r w:rsidR="00F80802">
        <w:rPr>
          <w:sz w:val="20"/>
          <w:szCs w:val="20"/>
        </w:rPr>
        <w:t xml:space="preserve">how </w:t>
      </w:r>
      <w:r>
        <w:rPr>
          <w:sz w:val="20"/>
          <w:szCs w:val="20"/>
        </w:rPr>
        <w:t xml:space="preserve">securities in the input portfolio </w:t>
      </w:r>
      <w:r w:rsidR="00FE0187">
        <w:rPr>
          <w:sz w:val="20"/>
          <w:szCs w:val="20"/>
        </w:rPr>
        <w:t>map</w:t>
      </w:r>
      <w:r>
        <w:rPr>
          <w:sz w:val="20"/>
          <w:szCs w:val="20"/>
        </w:rPr>
        <w:t xml:space="preserve"> to physical asset data</w:t>
      </w:r>
      <w:r w:rsidR="00FE0187">
        <w:rPr>
          <w:sz w:val="20"/>
          <w:szCs w:val="20"/>
        </w:rPr>
        <w:t>, and therefore contribute to the overall results</w:t>
      </w:r>
      <w:r>
        <w:rPr>
          <w:sz w:val="20"/>
          <w:szCs w:val="20"/>
        </w:rPr>
        <w:t xml:space="preserve">. </w:t>
      </w:r>
      <w:r w:rsidR="00F80802">
        <w:rPr>
          <w:sz w:val="20"/>
          <w:szCs w:val="20"/>
        </w:rPr>
        <w:br/>
      </w:r>
      <w:r w:rsidR="00602667" w:rsidRPr="00EB00B0">
        <w:rPr>
          <w:sz w:val="20"/>
          <w:szCs w:val="20"/>
        </w:rPr>
        <w:t xml:space="preserve">[!! </w:t>
      </w:r>
      <w:r w:rsidR="00F80802">
        <w:rPr>
          <w:sz w:val="20"/>
          <w:szCs w:val="20"/>
        </w:rPr>
        <w:t xml:space="preserve">NOTE: Not sure if </w:t>
      </w:r>
      <w:r w:rsidR="00852688">
        <w:rPr>
          <w:sz w:val="20"/>
          <w:szCs w:val="20"/>
        </w:rPr>
        <w:t>we</w:t>
      </w:r>
      <w:r w:rsidR="00F80802">
        <w:rPr>
          <w:sz w:val="20"/>
          <w:szCs w:val="20"/>
        </w:rPr>
        <w:t xml:space="preserve"> would actually send all these </w:t>
      </w:r>
      <w:proofErr w:type="gramStart"/>
      <w:r w:rsidR="00F80802">
        <w:rPr>
          <w:sz w:val="20"/>
          <w:szCs w:val="20"/>
        </w:rPr>
        <w:t>files, or</w:t>
      </w:r>
      <w:proofErr w:type="gramEnd"/>
      <w:r w:rsidR="00F80802">
        <w:rPr>
          <w:sz w:val="20"/>
          <w:szCs w:val="20"/>
        </w:rPr>
        <w:t xml:space="preserve"> </w:t>
      </w:r>
      <w:r w:rsidR="00CB4916">
        <w:rPr>
          <w:sz w:val="20"/>
          <w:szCs w:val="20"/>
        </w:rPr>
        <w:t xml:space="preserve">send them but </w:t>
      </w:r>
      <w:r w:rsidR="00F80802">
        <w:rPr>
          <w:sz w:val="20"/>
          <w:szCs w:val="20"/>
        </w:rPr>
        <w:t xml:space="preserve">with a subset of the columns.  </w:t>
      </w:r>
      <w:r w:rsidR="00E93F04">
        <w:rPr>
          <w:sz w:val="20"/>
          <w:szCs w:val="20"/>
        </w:rPr>
        <w:t xml:space="preserve">Also </w:t>
      </w:r>
      <w:r w:rsidR="00602667" w:rsidRPr="00EB00B0">
        <w:rPr>
          <w:sz w:val="20"/>
          <w:szCs w:val="20"/>
        </w:rPr>
        <w:t>Files in the table below need a better name]</w:t>
      </w:r>
    </w:p>
    <w:tbl>
      <w:tblPr>
        <w:tblStyle w:val="TableGrid"/>
        <w:tblW w:w="1403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145"/>
        <w:gridCol w:w="3600"/>
        <w:gridCol w:w="7290"/>
      </w:tblGrid>
      <w:tr w:rsidR="008C509A" w:rsidRPr="00EB00B0" w14:paraId="1E06B293" w14:textId="77777777" w:rsidTr="00EB00B0">
        <w:tc>
          <w:tcPr>
            <w:tcW w:w="3145" w:type="dxa"/>
            <w:shd w:val="clear" w:color="auto" w:fill="A6A6A6" w:themeFill="background1" w:themeFillShade="A6"/>
          </w:tcPr>
          <w:p w14:paraId="1FDBB991" w14:textId="3263ED61" w:rsidR="008C509A" w:rsidRPr="00EB00B0" w:rsidRDefault="008C509A">
            <w:pPr>
              <w:rPr>
                <w:b/>
                <w:sz w:val="20"/>
                <w:szCs w:val="20"/>
              </w:rPr>
            </w:pPr>
            <w:r w:rsidRPr="00EB00B0">
              <w:rPr>
                <w:b/>
                <w:sz w:val="20"/>
                <w:szCs w:val="20"/>
              </w:rPr>
              <w:t>Type of Data</w:t>
            </w:r>
          </w:p>
        </w:tc>
        <w:tc>
          <w:tcPr>
            <w:tcW w:w="3600" w:type="dxa"/>
            <w:shd w:val="clear" w:color="auto" w:fill="A6A6A6" w:themeFill="background1" w:themeFillShade="A6"/>
          </w:tcPr>
          <w:p w14:paraId="4B6ABDD3" w14:textId="7C78A807" w:rsidR="008C509A" w:rsidRPr="00EB00B0" w:rsidRDefault="008C509A">
            <w:pPr>
              <w:rPr>
                <w:b/>
                <w:sz w:val="20"/>
                <w:szCs w:val="20"/>
              </w:rPr>
            </w:pPr>
            <w:r w:rsidRPr="00EB00B0">
              <w:rPr>
                <w:b/>
                <w:sz w:val="20"/>
                <w:szCs w:val="20"/>
              </w:rPr>
              <w:t>File Name</w:t>
            </w:r>
          </w:p>
        </w:tc>
        <w:tc>
          <w:tcPr>
            <w:tcW w:w="7290" w:type="dxa"/>
            <w:shd w:val="clear" w:color="auto" w:fill="A6A6A6" w:themeFill="background1" w:themeFillShade="A6"/>
          </w:tcPr>
          <w:p w14:paraId="590132CC" w14:textId="0DA2E658" w:rsidR="008C509A" w:rsidRPr="00EB00B0" w:rsidRDefault="008C509A">
            <w:pPr>
              <w:rPr>
                <w:b/>
                <w:sz w:val="20"/>
                <w:szCs w:val="20"/>
              </w:rPr>
            </w:pPr>
            <w:r w:rsidRPr="00EB00B0">
              <w:rPr>
                <w:b/>
                <w:sz w:val="20"/>
                <w:szCs w:val="20"/>
              </w:rPr>
              <w:t>Purpose</w:t>
            </w:r>
          </w:p>
        </w:tc>
      </w:tr>
      <w:tr w:rsidR="008C509A" w:rsidRPr="00EB00B0" w14:paraId="2DEAF51F" w14:textId="77777777" w:rsidTr="00EB00B0">
        <w:tc>
          <w:tcPr>
            <w:tcW w:w="3145" w:type="dxa"/>
          </w:tcPr>
          <w:p w14:paraId="01FD6B8D" w14:textId="5FC7B9B3" w:rsidR="008C509A" w:rsidRPr="00EB00B0" w:rsidRDefault="008C509A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>Portfolio data</w:t>
            </w:r>
          </w:p>
        </w:tc>
        <w:tc>
          <w:tcPr>
            <w:tcW w:w="3600" w:type="dxa"/>
          </w:tcPr>
          <w:p w14:paraId="7213B1E6" w14:textId="68349587" w:rsidR="008C509A" w:rsidRPr="00EB00B0" w:rsidRDefault="008935CE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 xml:space="preserve">++ </w:t>
            </w:r>
            <w:r w:rsidR="002A10E4" w:rsidRPr="00EB00B0">
              <w:rPr>
                <w:sz w:val="20"/>
                <w:szCs w:val="20"/>
              </w:rPr>
              <w:t>ALLPortfolioInput.csv</w:t>
            </w:r>
          </w:p>
        </w:tc>
        <w:tc>
          <w:tcPr>
            <w:tcW w:w="7290" w:type="dxa"/>
          </w:tcPr>
          <w:p w14:paraId="3A719F70" w14:textId="77777777" w:rsidR="00E94E5B" w:rsidRPr="00EB00B0" w:rsidRDefault="008C509A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 xml:space="preserve">The original data set provided for the analysis, </w:t>
            </w:r>
            <w:r w:rsidR="00E94E5B" w:rsidRPr="00EB00B0">
              <w:rPr>
                <w:sz w:val="20"/>
                <w:szCs w:val="20"/>
              </w:rPr>
              <w:t>with</w:t>
            </w:r>
            <w:r w:rsidRPr="00EB00B0">
              <w:rPr>
                <w:sz w:val="20"/>
                <w:szCs w:val="20"/>
              </w:rPr>
              <w:t xml:space="preserve"> additional columns identifying which rows/securities are included in </w:t>
            </w:r>
            <w:r w:rsidR="002A10E4" w:rsidRPr="00EB00B0">
              <w:rPr>
                <w:sz w:val="20"/>
                <w:szCs w:val="20"/>
              </w:rPr>
              <w:t xml:space="preserve">each asset class </w:t>
            </w:r>
            <w:r w:rsidR="00E94E5B" w:rsidRPr="00EB00B0">
              <w:rPr>
                <w:sz w:val="20"/>
                <w:szCs w:val="20"/>
              </w:rPr>
              <w:t>and aspects</w:t>
            </w:r>
            <w:r w:rsidR="002A10E4" w:rsidRPr="00EB00B0">
              <w:rPr>
                <w:sz w:val="20"/>
                <w:szCs w:val="20"/>
              </w:rPr>
              <w:t xml:space="preserve"> of the </w:t>
            </w:r>
            <w:r w:rsidRPr="00EB00B0">
              <w:rPr>
                <w:sz w:val="20"/>
                <w:szCs w:val="20"/>
              </w:rPr>
              <w:t xml:space="preserve">analysis, </w:t>
            </w:r>
            <w:proofErr w:type="gramStart"/>
            <w:r w:rsidRPr="00EB00B0">
              <w:rPr>
                <w:sz w:val="20"/>
                <w:szCs w:val="20"/>
              </w:rPr>
              <w:t xml:space="preserve">and </w:t>
            </w:r>
            <w:r w:rsidR="002A10E4" w:rsidRPr="00EB00B0">
              <w:rPr>
                <w:sz w:val="20"/>
                <w:szCs w:val="20"/>
              </w:rPr>
              <w:t>also</w:t>
            </w:r>
            <w:proofErr w:type="gramEnd"/>
            <w:r w:rsidR="002A10E4" w:rsidRPr="00EB00B0">
              <w:rPr>
                <w:sz w:val="20"/>
                <w:szCs w:val="20"/>
              </w:rPr>
              <w:t xml:space="preserve"> </w:t>
            </w:r>
            <w:r w:rsidRPr="00EB00B0">
              <w:rPr>
                <w:sz w:val="20"/>
                <w:szCs w:val="20"/>
              </w:rPr>
              <w:t xml:space="preserve">how they roll up to company level.  </w:t>
            </w:r>
          </w:p>
          <w:p w14:paraId="789CAECD" w14:textId="79C034AE" w:rsidR="008C509A" w:rsidRPr="00EB00B0" w:rsidRDefault="008C509A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 xml:space="preserve">Useful for identifying the role each security plays </w:t>
            </w:r>
            <w:r w:rsidR="00E94E5B" w:rsidRPr="00EB00B0">
              <w:rPr>
                <w:sz w:val="20"/>
                <w:szCs w:val="20"/>
              </w:rPr>
              <w:t>in</w:t>
            </w:r>
            <w:r w:rsidRPr="00EB00B0">
              <w:rPr>
                <w:sz w:val="20"/>
                <w:szCs w:val="20"/>
              </w:rPr>
              <w:t xml:space="preserve"> the overall results.</w:t>
            </w:r>
            <w:r w:rsidR="00E94E5B" w:rsidRPr="00EB00B0">
              <w:rPr>
                <w:sz w:val="20"/>
                <w:szCs w:val="20"/>
              </w:rPr>
              <w:t xml:space="preserve"> </w:t>
            </w:r>
          </w:p>
        </w:tc>
      </w:tr>
      <w:tr w:rsidR="008C509A" w:rsidRPr="00EB00B0" w14:paraId="0BEBC27E" w14:textId="77777777" w:rsidTr="00EB00B0">
        <w:tc>
          <w:tcPr>
            <w:tcW w:w="3145" w:type="dxa"/>
          </w:tcPr>
          <w:p w14:paraId="25EE8675" w14:textId="5EDCACF1" w:rsidR="00D85AB6" w:rsidRPr="00EB00B0" w:rsidRDefault="00B965E1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 xml:space="preserve">Companies in the portfolio mapped </w:t>
            </w:r>
            <w:r w:rsidR="008C509A" w:rsidRPr="00EB00B0">
              <w:rPr>
                <w:sz w:val="20"/>
                <w:szCs w:val="20"/>
              </w:rPr>
              <w:t xml:space="preserve">to </w:t>
            </w:r>
            <w:r w:rsidR="00E94E5B" w:rsidRPr="00EB00B0">
              <w:rPr>
                <w:sz w:val="20"/>
                <w:szCs w:val="20"/>
              </w:rPr>
              <w:sym w:font="Wingdings" w:char="F0E0"/>
            </w:r>
          </w:p>
          <w:p w14:paraId="29D9F7BD" w14:textId="5474F52C" w:rsidR="008C509A" w:rsidRPr="00EB00B0" w:rsidRDefault="00B965E1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>c</w:t>
            </w:r>
            <w:r w:rsidR="00C65DBE" w:rsidRPr="00EB00B0">
              <w:rPr>
                <w:sz w:val="20"/>
                <w:szCs w:val="20"/>
              </w:rPr>
              <w:t xml:space="preserve">ompany </w:t>
            </w:r>
            <w:r w:rsidRPr="00EB00B0">
              <w:rPr>
                <w:sz w:val="20"/>
                <w:szCs w:val="20"/>
              </w:rPr>
              <w:t>asset-level data</w:t>
            </w:r>
          </w:p>
        </w:tc>
        <w:tc>
          <w:tcPr>
            <w:tcW w:w="3600" w:type="dxa"/>
          </w:tcPr>
          <w:p w14:paraId="2A01D020" w14:textId="338EC203" w:rsidR="008C509A" w:rsidRPr="00EB00B0" w:rsidRDefault="008935CE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 xml:space="preserve">++ </w:t>
            </w:r>
            <w:r w:rsidR="002A10E4" w:rsidRPr="00EB00B0">
              <w:rPr>
                <w:sz w:val="20"/>
                <w:szCs w:val="20"/>
              </w:rPr>
              <w:t>Equity-PortInput-ALD-AUDIT.csv</w:t>
            </w:r>
            <w:r w:rsidR="008C509A" w:rsidRPr="00EB00B0">
              <w:rPr>
                <w:sz w:val="20"/>
                <w:szCs w:val="20"/>
              </w:rPr>
              <w:br/>
            </w:r>
            <w:r w:rsidRPr="00EB00B0">
              <w:rPr>
                <w:sz w:val="20"/>
                <w:szCs w:val="20"/>
              </w:rPr>
              <w:t xml:space="preserve">++ </w:t>
            </w:r>
            <w:r w:rsidR="002A10E4" w:rsidRPr="00EB00B0">
              <w:rPr>
                <w:sz w:val="20"/>
                <w:szCs w:val="20"/>
              </w:rPr>
              <w:t>Bonds-</w:t>
            </w:r>
            <w:r w:rsidR="008C509A" w:rsidRPr="00EB00B0">
              <w:rPr>
                <w:sz w:val="20"/>
                <w:szCs w:val="20"/>
              </w:rPr>
              <w:t>Port</w:t>
            </w:r>
            <w:r w:rsidR="002A10E4" w:rsidRPr="00EB00B0">
              <w:rPr>
                <w:sz w:val="20"/>
                <w:szCs w:val="20"/>
              </w:rPr>
              <w:t>Input</w:t>
            </w:r>
            <w:r w:rsidR="008C509A" w:rsidRPr="00EB00B0">
              <w:rPr>
                <w:sz w:val="20"/>
                <w:szCs w:val="20"/>
              </w:rPr>
              <w:t>-ALD-AUDIT</w:t>
            </w:r>
            <w:r w:rsidR="002A10E4" w:rsidRPr="00EB00B0">
              <w:rPr>
                <w:sz w:val="20"/>
                <w:szCs w:val="20"/>
              </w:rPr>
              <w:t>.csv</w:t>
            </w:r>
          </w:p>
        </w:tc>
        <w:tc>
          <w:tcPr>
            <w:tcW w:w="7290" w:type="dxa"/>
          </w:tcPr>
          <w:p w14:paraId="229A1386" w14:textId="07C84912" w:rsidR="008C509A" w:rsidRPr="00EB00B0" w:rsidRDefault="008C509A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 xml:space="preserve">Shows how each company held within </w:t>
            </w:r>
            <w:r w:rsidR="00E94E5B" w:rsidRPr="00EB00B0">
              <w:rPr>
                <w:sz w:val="20"/>
                <w:szCs w:val="20"/>
              </w:rPr>
              <w:t>the equity and bond</w:t>
            </w:r>
            <w:r w:rsidRPr="00EB00B0">
              <w:rPr>
                <w:sz w:val="20"/>
                <w:szCs w:val="20"/>
              </w:rPr>
              <w:t xml:space="preserve"> portfolio</w:t>
            </w:r>
            <w:r w:rsidR="00E94E5B" w:rsidRPr="00EB00B0">
              <w:rPr>
                <w:sz w:val="20"/>
                <w:szCs w:val="20"/>
              </w:rPr>
              <w:t>s</w:t>
            </w:r>
            <w:r w:rsidRPr="00EB00B0">
              <w:rPr>
                <w:sz w:val="20"/>
                <w:szCs w:val="20"/>
              </w:rPr>
              <w:t xml:space="preserve"> maps to </w:t>
            </w:r>
            <w:r w:rsidR="005D3AFF" w:rsidRPr="00EB00B0">
              <w:rPr>
                <w:sz w:val="20"/>
                <w:szCs w:val="20"/>
              </w:rPr>
              <w:t xml:space="preserve">companies in the </w:t>
            </w:r>
            <w:r w:rsidRPr="00EB00B0">
              <w:rPr>
                <w:sz w:val="20"/>
                <w:szCs w:val="20"/>
              </w:rPr>
              <w:t>asset</w:t>
            </w:r>
            <w:r w:rsidR="005D3AFF" w:rsidRPr="00EB00B0">
              <w:rPr>
                <w:sz w:val="20"/>
                <w:szCs w:val="20"/>
              </w:rPr>
              <w:t>-level</w:t>
            </w:r>
            <w:r w:rsidRPr="00EB00B0">
              <w:rPr>
                <w:sz w:val="20"/>
                <w:szCs w:val="20"/>
              </w:rPr>
              <w:t xml:space="preserve"> data</w:t>
            </w:r>
            <w:r w:rsidR="005D3AFF" w:rsidRPr="00EB00B0">
              <w:rPr>
                <w:sz w:val="20"/>
                <w:szCs w:val="20"/>
              </w:rPr>
              <w:t>, and therefore to their production/capacity.</w:t>
            </w:r>
          </w:p>
        </w:tc>
      </w:tr>
    </w:tbl>
    <w:p w14:paraId="21F4DBAF" w14:textId="7CD01C71" w:rsidR="001C3C9F" w:rsidRDefault="002A59FC" w:rsidP="00E93DEC">
      <w:pPr>
        <w:pStyle w:val="Heading3"/>
      </w:pPr>
      <w:r w:rsidRPr="00EB00B0">
        <w:br/>
      </w:r>
      <w:r w:rsidR="00B87D11">
        <w:t>Results</w:t>
      </w:r>
      <w:r w:rsidR="001C3C9F">
        <w:t xml:space="preserve"> Files</w:t>
      </w:r>
    </w:p>
    <w:p w14:paraId="4D8F425F" w14:textId="1F192032" w:rsidR="002A59FC" w:rsidRPr="00EB00B0" w:rsidRDefault="002A59FC">
      <w:pPr>
        <w:rPr>
          <w:sz w:val="20"/>
          <w:szCs w:val="20"/>
        </w:rPr>
      </w:pPr>
      <w:r w:rsidRPr="00EB00B0">
        <w:rPr>
          <w:sz w:val="20"/>
          <w:szCs w:val="20"/>
        </w:rPr>
        <w:t xml:space="preserve">The remaining output files contain </w:t>
      </w:r>
      <w:r w:rsidR="00525A5B">
        <w:rPr>
          <w:sz w:val="20"/>
          <w:szCs w:val="20"/>
        </w:rPr>
        <w:t>the</w:t>
      </w:r>
      <w:r w:rsidR="00D0665A">
        <w:rPr>
          <w:sz w:val="20"/>
          <w:szCs w:val="20"/>
        </w:rPr>
        <w:t xml:space="preserve"> </w:t>
      </w:r>
      <w:r w:rsidR="005C1B8C">
        <w:rPr>
          <w:sz w:val="20"/>
          <w:szCs w:val="20"/>
        </w:rPr>
        <w:t xml:space="preserve">actual </w:t>
      </w:r>
      <w:r w:rsidR="00D0665A">
        <w:rPr>
          <w:sz w:val="20"/>
          <w:szCs w:val="20"/>
        </w:rPr>
        <w:t>results from the scenario analysis model—</w:t>
      </w:r>
      <w:r w:rsidR="00B33495">
        <w:rPr>
          <w:sz w:val="20"/>
          <w:szCs w:val="20"/>
        </w:rPr>
        <w:t xml:space="preserve">e.g., </w:t>
      </w:r>
      <w:r w:rsidR="00D0665A">
        <w:rPr>
          <w:sz w:val="20"/>
          <w:szCs w:val="20"/>
        </w:rPr>
        <w:t xml:space="preserve">the </w:t>
      </w:r>
      <w:r w:rsidR="00525A5B">
        <w:rPr>
          <w:sz w:val="20"/>
          <w:szCs w:val="20"/>
        </w:rPr>
        <w:t xml:space="preserve">portfolio’s </w:t>
      </w:r>
      <w:r w:rsidR="007F4183">
        <w:rPr>
          <w:sz w:val="20"/>
          <w:szCs w:val="20"/>
        </w:rPr>
        <w:t xml:space="preserve">forward-looking </w:t>
      </w:r>
      <w:r w:rsidRPr="00EB00B0">
        <w:rPr>
          <w:sz w:val="20"/>
          <w:szCs w:val="20"/>
        </w:rPr>
        <w:t xml:space="preserve">production </w:t>
      </w:r>
      <w:r w:rsidR="00E22F36" w:rsidRPr="00EB00B0">
        <w:rPr>
          <w:sz w:val="20"/>
          <w:szCs w:val="20"/>
        </w:rPr>
        <w:t xml:space="preserve">and capacity </w:t>
      </w:r>
      <w:r w:rsidR="007F4183">
        <w:rPr>
          <w:sz w:val="20"/>
          <w:szCs w:val="20"/>
        </w:rPr>
        <w:t>profiles</w:t>
      </w:r>
      <w:r w:rsidR="009144E2">
        <w:rPr>
          <w:sz w:val="20"/>
          <w:szCs w:val="20"/>
        </w:rPr>
        <w:t xml:space="preserve"> in the sectors</w:t>
      </w:r>
      <w:r w:rsidR="003A45C9">
        <w:rPr>
          <w:sz w:val="20"/>
          <w:szCs w:val="20"/>
        </w:rPr>
        <w:t xml:space="preserve"> covered by asset-level data</w:t>
      </w:r>
      <w:r w:rsidR="00285A42">
        <w:rPr>
          <w:sz w:val="20"/>
          <w:szCs w:val="20"/>
        </w:rPr>
        <w:t>.</w:t>
      </w:r>
      <w:r w:rsidRPr="00EB00B0">
        <w:rPr>
          <w:sz w:val="20"/>
          <w:szCs w:val="20"/>
        </w:rPr>
        <w:t xml:space="preserve"> </w:t>
      </w:r>
      <w:r w:rsidR="00904325">
        <w:rPr>
          <w:sz w:val="20"/>
          <w:szCs w:val="20"/>
        </w:rPr>
        <w:t>Data in these files provide the bulk of the information used in the automated PDF reports.</w:t>
      </w:r>
    </w:p>
    <w:tbl>
      <w:tblPr>
        <w:tblStyle w:val="TableGrid"/>
        <w:tblW w:w="1403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2880"/>
        <w:gridCol w:w="7290"/>
      </w:tblGrid>
      <w:tr w:rsidR="002A59FC" w:rsidRPr="00EB00B0" w14:paraId="69B8B817" w14:textId="77777777" w:rsidTr="006422E2">
        <w:tc>
          <w:tcPr>
            <w:tcW w:w="3865" w:type="dxa"/>
            <w:shd w:val="clear" w:color="auto" w:fill="A6A6A6" w:themeFill="background1" w:themeFillShade="A6"/>
          </w:tcPr>
          <w:p w14:paraId="174627BF" w14:textId="77777777" w:rsidR="002A59FC" w:rsidRPr="00EB00B0" w:rsidRDefault="002A59FC" w:rsidP="002A59FC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  <w:r w:rsidRPr="00EB00B0">
              <w:rPr>
                <w:rFonts w:cstheme="majorBidi"/>
                <w:b/>
                <w:color w:val="000000" w:themeColor="text1"/>
                <w:sz w:val="20"/>
                <w:szCs w:val="20"/>
              </w:rPr>
              <w:t>Type of Data</w:t>
            </w:r>
          </w:p>
        </w:tc>
        <w:tc>
          <w:tcPr>
            <w:tcW w:w="2880" w:type="dxa"/>
            <w:shd w:val="clear" w:color="auto" w:fill="A6A6A6" w:themeFill="background1" w:themeFillShade="A6"/>
          </w:tcPr>
          <w:p w14:paraId="796F9829" w14:textId="77777777" w:rsidR="002A59FC" w:rsidRPr="00EB00B0" w:rsidRDefault="002A59FC" w:rsidP="002A59FC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  <w:r w:rsidRPr="00EB00B0">
              <w:rPr>
                <w:rFonts w:cstheme="majorBidi"/>
                <w:b/>
                <w:color w:val="000000" w:themeColor="text1"/>
                <w:sz w:val="20"/>
                <w:szCs w:val="20"/>
              </w:rPr>
              <w:t>File Name</w:t>
            </w:r>
          </w:p>
        </w:tc>
        <w:tc>
          <w:tcPr>
            <w:tcW w:w="7290" w:type="dxa"/>
            <w:shd w:val="clear" w:color="auto" w:fill="A6A6A6" w:themeFill="background1" w:themeFillShade="A6"/>
          </w:tcPr>
          <w:p w14:paraId="492D4B90" w14:textId="77777777" w:rsidR="002A59FC" w:rsidRPr="00EB00B0" w:rsidRDefault="002A59FC" w:rsidP="002A59FC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  <w:r w:rsidRPr="00EB00B0">
              <w:rPr>
                <w:rFonts w:cstheme="majorBidi"/>
                <w:b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2A59FC" w:rsidRPr="00EB00B0" w14:paraId="677BE67D" w14:textId="77777777" w:rsidTr="006422E2">
        <w:tc>
          <w:tcPr>
            <w:tcW w:w="3865" w:type="dxa"/>
          </w:tcPr>
          <w:p w14:paraId="0D277F1B" w14:textId="09920ED1" w:rsidR="002A59FC" w:rsidRPr="00EB00B0" w:rsidRDefault="00886A60" w:rsidP="002A59FC">
            <w:pPr>
              <w:rPr>
                <w:sz w:val="20"/>
                <w:szCs w:val="20"/>
              </w:rPr>
            </w:pPr>
            <w:proofErr w:type="gramStart"/>
            <w:r w:rsidRPr="00EB00B0">
              <w:rPr>
                <w:sz w:val="20"/>
                <w:szCs w:val="20"/>
              </w:rPr>
              <w:t xml:space="preserve">Forward-looking </w:t>
            </w:r>
            <w:r w:rsidR="00A36557">
              <w:rPr>
                <w:sz w:val="20"/>
                <w:szCs w:val="20"/>
              </w:rPr>
              <w:t>p</w:t>
            </w:r>
            <w:r w:rsidR="00D85AB6" w:rsidRPr="00EB00B0">
              <w:rPr>
                <w:sz w:val="20"/>
                <w:szCs w:val="20"/>
              </w:rPr>
              <w:t xml:space="preserve">roduction/capacity </w:t>
            </w:r>
            <w:r w:rsidRPr="00EB00B0">
              <w:rPr>
                <w:sz w:val="20"/>
                <w:szCs w:val="20"/>
              </w:rPr>
              <w:t>data,</w:t>
            </w:r>
            <w:proofErr w:type="gramEnd"/>
            <w:r w:rsidRPr="00EB00B0">
              <w:rPr>
                <w:sz w:val="20"/>
                <w:szCs w:val="20"/>
              </w:rPr>
              <w:t xml:space="preserve"> aggregated to company level </w:t>
            </w:r>
          </w:p>
        </w:tc>
        <w:tc>
          <w:tcPr>
            <w:tcW w:w="2880" w:type="dxa"/>
          </w:tcPr>
          <w:p w14:paraId="3F43E582" w14:textId="458D66D9" w:rsidR="002A59FC" w:rsidRPr="00EB00B0" w:rsidRDefault="00D85AB6" w:rsidP="002A59FC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>++ Equity-PortInput-Comp.csv</w:t>
            </w:r>
          </w:p>
        </w:tc>
        <w:tc>
          <w:tcPr>
            <w:tcW w:w="7290" w:type="dxa"/>
          </w:tcPr>
          <w:p w14:paraId="2AC876A2" w14:textId="06F89833" w:rsidR="002A59FC" w:rsidRPr="00EB00B0" w:rsidRDefault="00A255C5" w:rsidP="002A5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Currently planned production and production consistent with the scenario for each company and technology in the </w:t>
            </w:r>
            <w:r w:rsidR="00886A60" w:rsidRPr="00EB00B0">
              <w:rPr>
                <w:sz w:val="20"/>
                <w:szCs w:val="20"/>
              </w:rPr>
              <w:t>equity portfolio</w:t>
            </w:r>
            <w:r>
              <w:rPr>
                <w:sz w:val="20"/>
                <w:szCs w:val="20"/>
              </w:rPr>
              <w:t>.</w:t>
            </w:r>
          </w:p>
        </w:tc>
      </w:tr>
      <w:tr w:rsidR="002A59FC" w:rsidRPr="00EB00B0" w14:paraId="4A8C8009" w14:textId="77777777" w:rsidTr="006422E2">
        <w:tc>
          <w:tcPr>
            <w:tcW w:w="3865" w:type="dxa"/>
          </w:tcPr>
          <w:p w14:paraId="3ABBC416" w14:textId="4C23185E" w:rsidR="002A59FC" w:rsidRPr="00EB00B0" w:rsidRDefault="00886A60" w:rsidP="002A59FC">
            <w:pPr>
              <w:rPr>
                <w:sz w:val="20"/>
                <w:szCs w:val="20"/>
              </w:rPr>
            </w:pPr>
            <w:proofErr w:type="gramStart"/>
            <w:r w:rsidRPr="00EB00B0">
              <w:rPr>
                <w:sz w:val="20"/>
                <w:szCs w:val="20"/>
              </w:rPr>
              <w:t xml:space="preserve">Forward-looking </w:t>
            </w:r>
            <w:r w:rsidR="00A36557">
              <w:rPr>
                <w:sz w:val="20"/>
                <w:szCs w:val="20"/>
              </w:rPr>
              <w:t>p</w:t>
            </w:r>
            <w:r w:rsidRPr="00EB00B0">
              <w:rPr>
                <w:sz w:val="20"/>
                <w:szCs w:val="20"/>
              </w:rPr>
              <w:t>roduction/capacity data,</w:t>
            </w:r>
            <w:proofErr w:type="gramEnd"/>
            <w:r w:rsidRPr="00EB00B0">
              <w:rPr>
                <w:sz w:val="20"/>
                <w:szCs w:val="20"/>
              </w:rPr>
              <w:t xml:space="preserve"> aggregated to portfolio level</w:t>
            </w:r>
          </w:p>
        </w:tc>
        <w:tc>
          <w:tcPr>
            <w:tcW w:w="2880" w:type="dxa"/>
          </w:tcPr>
          <w:p w14:paraId="531A0043" w14:textId="7026DEF0" w:rsidR="002A59FC" w:rsidRPr="00EB00B0" w:rsidRDefault="002A59FC" w:rsidP="002A59FC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>++ Equity-PortInput-Port.csv</w:t>
            </w:r>
          </w:p>
        </w:tc>
        <w:tc>
          <w:tcPr>
            <w:tcW w:w="7290" w:type="dxa"/>
          </w:tcPr>
          <w:p w14:paraId="2788EA2D" w14:textId="063426EF" w:rsidR="002A59FC" w:rsidRPr="00EB00B0" w:rsidRDefault="00A255C5" w:rsidP="002A5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Currently planned production and production consistent with the scenario for each technology for the equity </w:t>
            </w:r>
            <w:r w:rsidRPr="00EB00B0">
              <w:rPr>
                <w:sz w:val="20"/>
                <w:szCs w:val="20"/>
              </w:rPr>
              <w:t>portfolio</w:t>
            </w:r>
            <w:r>
              <w:rPr>
                <w:sz w:val="20"/>
                <w:szCs w:val="20"/>
              </w:rPr>
              <w:t>.</w:t>
            </w:r>
          </w:p>
        </w:tc>
      </w:tr>
      <w:tr w:rsidR="00D85AB6" w:rsidRPr="00EB00B0" w14:paraId="5E7F3EEC" w14:textId="77777777" w:rsidTr="006422E2">
        <w:tc>
          <w:tcPr>
            <w:tcW w:w="3865" w:type="dxa"/>
          </w:tcPr>
          <w:p w14:paraId="6977B299" w14:textId="3776FADA" w:rsidR="00D85AB6" w:rsidRPr="00EB00B0" w:rsidRDefault="00886A60" w:rsidP="002A59FC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 xml:space="preserve">Forward-looking </w:t>
            </w:r>
            <w:r w:rsidR="001A7328">
              <w:rPr>
                <w:sz w:val="20"/>
                <w:szCs w:val="20"/>
              </w:rPr>
              <w:t>p</w:t>
            </w:r>
            <w:r w:rsidRPr="00EB00B0">
              <w:rPr>
                <w:sz w:val="20"/>
                <w:szCs w:val="20"/>
              </w:rPr>
              <w:t>roduction/capacity data,</w:t>
            </w:r>
          </w:p>
          <w:p w14:paraId="7D754DB2" w14:textId="300B8A00" w:rsidR="00886A60" w:rsidRPr="00EB00B0" w:rsidRDefault="00886A60" w:rsidP="002A59FC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>aggregated to company level</w:t>
            </w:r>
          </w:p>
        </w:tc>
        <w:tc>
          <w:tcPr>
            <w:tcW w:w="2880" w:type="dxa"/>
          </w:tcPr>
          <w:p w14:paraId="1832A545" w14:textId="20EBCEAB" w:rsidR="00D85AB6" w:rsidRPr="00EB00B0" w:rsidRDefault="00802EB2" w:rsidP="002A59FC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>++ Bonds-PortInput-Comp.csv</w:t>
            </w:r>
          </w:p>
        </w:tc>
        <w:tc>
          <w:tcPr>
            <w:tcW w:w="7290" w:type="dxa"/>
          </w:tcPr>
          <w:p w14:paraId="69FB086D" w14:textId="208087AE" w:rsidR="00D85AB6" w:rsidRPr="00EB00B0" w:rsidRDefault="00A255C5" w:rsidP="002A5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Currently planned production and production consistent with the scenario for each company and technology in the bond portfolio.</w:t>
            </w:r>
          </w:p>
        </w:tc>
      </w:tr>
      <w:tr w:rsidR="00D85AB6" w:rsidRPr="00EB00B0" w14:paraId="7FDDA411" w14:textId="77777777" w:rsidTr="006422E2">
        <w:tc>
          <w:tcPr>
            <w:tcW w:w="3865" w:type="dxa"/>
          </w:tcPr>
          <w:p w14:paraId="1EC78023" w14:textId="2504296F" w:rsidR="00D85AB6" w:rsidRPr="00EB00B0" w:rsidRDefault="00886A60" w:rsidP="002A59FC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 xml:space="preserve">Forward-looking </w:t>
            </w:r>
            <w:r w:rsidR="001A7328">
              <w:rPr>
                <w:sz w:val="20"/>
                <w:szCs w:val="20"/>
              </w:rPr>
              <w:t>p</w:t>
            </w:r>
            <w:r w:rsidRPr="00EB00B0">
              <w:rPr>
                <w:sz w:val="20"/>
                <w:szCs w:val="20"/>
              </w:rPr>
              <w:t>roduction/capacity data,</w:t>
            </w:r>
          </w:p>
          <w:p w14:paraId="339FDC99" w14:textId="668B8A77" w:rsidR="00886A60" w:rsidRPr="00EB00B0" w:rsidRDefault="00886A60" w:rsidP="002A59FC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>aggregated to portfolio level</w:t>
            </w:r>
          </w:p>
        </w:tc>
        <w:tc>
          <w:tcPr>
            <w:tcW w:w="2880" w:type="dxa"/>
          </w:tcPr>
          <w:p w14:paraId="16DEA364" w14:textId="1E438FAE" w:rsidR="00D85AB6" w:rsidRPr="00EB00B0" w:rsidRDefault="00802EB2" w:rsidP="002A59FC">
            <w:pPr>
              <w:rPr>
                <w:sz w:val="20"/>
                <w:szCs w:val="20"/>
              </w:rPr>
            </w:pPr>
            <w:r w:rsidRPr="00EB00B0">
              <w:rPr>
                <w:sz w:val="20"/>
                <w:szCs w:val="20"/>
              </w:rPr>
              <w:t>++ Bonds -PortInput-Port.csv</w:t>
            </w:r>
          </w:p>
        </w:tc>
        <w:tc>
          <w:tcPr>
            <w:tcW w:w="7290" w:type="dxa"/>
          </w:tcPr>
          <w:p w14:paraId="762EE394" w14:textId="0048DC32" w:rsidR="00D85AB6" w:rsidRPr="00EB00B0" w:rsidRDefault="00A255C5" w:rsidP="002A5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Currently planned production and production consistent with the scenario for each technology for the bond </w:t>
            </w:r>
            <w:r w:rsidRPr="00EB00B0">
              <w:rPr>
                <w:sz w:val="20"/>
                <w:szCs w:val="20"/>
              </w:rPr>
              <w:t>portfolio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7FBA87AC" w14:textId="77777777" w:rsidR="00A8269C" w:rsidRDefault="00A8269C"/>
    <w:p w14:paraId="26F961C1" w14:textId="0454F6A6" w:rsidR="00EA15BD" w:rsidRPr="00711856" w:rsidRDefault="00EA15BD" w:rsidP="007409A7">
      <w:pPr>
        <w:pStyle w:val="Heading2"/>
      </w:pPr>
      <w:r>
        <w:lastRenderedPageBreak/>
        <w:t>Data Dictionary</w:t>
      </w:r>
    </w:p>
    <w:p w14:paraId="4C618B0E" w14:textId="56493E01" w:rsidR="00D0665A" w:rsidRPr="00D0665A" w:rsidRDefault="00D0665A" w:rsidP="00D0665A">
      <w:r>
        <w:t xml:space="preserve">Describes </w:t>
      </w:r>
      <w:r w:rsidR="00AD1DFD">
        <w:t xml:space="preserve">the </w:t>
      </w:r>
      <w:r>
        <w:t xml:space="preserve">columns </w:t>
      </w:r>
      <w:r w:rsidR="002C3E0B">
        <w:t xml:space="preserve">in </w:t>
      </w:r>
      <w:r w:rsidR="00FC58AB">
        <w:t xml:space="preserve">the scenario analysis </w:t>
      </w:r>
      <w:r w:rsidR="002E65AD">
        <w:t>results</w:t>
      </w:r>
      <w:r w:rsidR="002C3E0B">
        <w:t xml:space="preserve"> files</w:t>
      </w:r>
      <w:r w:rsidR="00FC58AB">
        <w:t>.</w:t>
      </w:r>
    </w:p>
    <w:p w14:paraId="4827DD90" w14:textId="09DCA52F" w:rsidR="00EA15BD" w:rsidRDefault="00EA15BD" w:rsidP="00C12BE7">
      <w:pPr>
        <w:pStyle w:val="Heading3"/>
      </w:pPr>
      <w:r>
        <w:t>Identifier</w:t>
      </w:r>
      <w:r w:rsidR="009D17FA">
        <w:t>s</w:t>
      </w:r>
    </w:p>
    <w:p w14:paraId="59E2C53A" w14:textId="0CEF45FE" w:rsidR="00DD00ED" w:rsidRPr="00DD00ED" w:rsidRDefault="00EA15BD" w:rsidP="00EA15BD">
      <w:r>
        <w:t>These columns uniquely identify a row of results.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20"/>
        <w:gridCol w:w="1980"/>
        <w:gridCol w:w="8730"/>
      </w:tblGrid>
      <w:tr w:rsidR="00874A05" w:rsidRPr="005115AA" w14:paraId="3C829D12" w14:textId="77777777" w:rsidTr="00A039C8">
        <w:tc>
          <w:tcPr>
            <w:tcW w:w="1615" w:type="dxa"/>
            <w:shd w:val="clear" w:color="auto" w:fill="BFBFBF" w:themeFill="background1" w:themeFillShade="BF"/>
          </w:tcPr>
          <w:p w14:paraId="0CA1E6BF" w14:textId="4E42035B" w:rsidR="00874A05" w:rsidRPr="005115AA" w:rsidRDefault="00874A05" w:rsidP="005115AA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  <w:r w:rsidRPr="005115AA">
              <w:rPr>
                <w:rFonts w:cstheme="majorBidi"/>
                <w:b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72A3DFA3" w14:textId="152F56B8" w:rsidR="00874A05" w:rsidRPr="005115AA" w:rsidRDefault="00874A05" w:rsidP="005115AA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  <w:r w:rsidRPr="005115AA">
              <w:rPr>
                <w:rFonts w:cstheme="majorBidi"/>
                <w:b/>
                <w:color w:val="000000" w:themeColor="text1"/>
                <w:sz w:val="20"/>
                <w:szCs w:val="20"/>
              </w:rPr>
              <w:t xml:space="preserve">Which asset </w:t>
            </w:r>
          </w:p>
          <w:p w14:paraId="7654474A" w14:textId="77777777" w:rsidR="00874A05" w:rsidRPr="005115AA" w:rsidRDefault="00874A05" w:rsidP="005115AA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  <w:r w:rsidRPr="005115AA">
              <w:rPr>
                <w:rFonts w:cstheme="majorBidi"/>
                <w:b/>
                <w:color w:val="000000" w:themeColor="text1"/>
                <w:sz w:val="20"/>
                <w:szCs w:val="20"/>
              </w:rPr>
              <w:t xml:space="preserve">class does this </w:t>
            </w:r>
          </w:p>
          <w:p w14:paraId="3A1DDB4B" w14:textId="6B92B5C5" w:rsidR="00874A05" w:rsidRPr="005115AA" w:rsidRDefault="00874A05" w:rsidP="005115AA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  <w:r w:rsidRPr="005115AA">
              <w:rPr>
                <w:rFonts w:cstheme="majorBidi"/>
                <w:b/>
                <w:color w:val="000000" w:themeColor="text1"/>
                <w:sz w:val="20"/>
                <w:szCs w:val="20"/>
              </w:rPr>
              <w:t>column apply to?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7C5B73EF" w14:textId="77777777" w:rsidR="00874A05" w:rsidRPr="005115AA" w:rsidRDefault="00874A05" w:rsidP="005115AA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  <w:r w:rsidRPr="005115AA">
              <w:rPr>
                <w:rFonts w:cstheme="majorBidi"/>
                <w:b/>
                <w:color w:val="000000" w:themeColor="text1"/>
                <w:sz w:val="20"/>
                <w:szCs w:val="20"/>
              </w:rPr>
              <w:t xml:space="preserve">What aggregation level uses this </w:t>
            </w:r>
          </w:p>
          <w:p w14:paraId="26729114" w14:textId="05B68A47" w:rsidR="00874A05" w:rsidRPr="005115AA" w:rsidRDefault="00874A05" w:rsidP="005115AA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  <w:r w:rsidRPr="005115AA">
              <w:rPr>
                <w:rFonts w:cstheme="majorBidi"/>
                <w:b/>
                <w:color w:val="000000" w:themeColor="text1"/>
                <w:sz w:val="20"/>
                <w:szCs w:val="20"/>
              </w:rPr>
              <w:t>Column?</w:t>
            </w:r>
          </w:p>
        </w:tc>
        <w:tc>
          <w:tcPr>
            <w:tcW w:w="8730" w:type="dxa"/>
            <w:shd w:val="clear" w:color="auto" w:fill="BFBFBF" w:themeFill="background1" w:themeFillShade="BF"/>
          </w:tcPr>
          <w:p w14:paraId="14347BEB" w14:textId="77777777" w:rsidR="00874A05" w:rsidRPr="005115AA" w:rsidRDefault="00874A05" w:rsidP="005115AA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</w:p>
        </w:tc>
      </w:tr>
      <w:tr w:rsidR="007458F9" w:rsidRPr="0039275B" w14:paraId="1F3EC93B" w14:textId="77777777" w:rsidTr="00A039C8">
        <w:tc>
          <w:tcPr>
            <w:tcW w:w="1615" w:type="dxa"/>
          </w:tcPr>
          <w:p w14:paraId="7F9A3B08" w14:textId="77777777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Investor.Name</w:t>
            </w:r>
            <w:proofErr w:type="spellEnd"/>
          </w:p>
        </w:tc>
        <w:tc>
          <w:tcPr>
            <w:tcW w:w="1620" w:type="dxa"/>
          </w:tcPr>
          <w:p w14:paraId="40E7FC3D" w14:textId="2B8BF331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</w:tcPr>
          <w:p w14:paraId="04B2FF7D" w14:textId="092F43FA" w:rsidR="007458F9" w:rsidRPr="0039275B" w:rsidRDefault="00A039C8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  <w:r w:rsidR="007458F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</w:tcPr>
          <w:p w14:paraId="5AD7AE19" w14:textId="52F9EA0C" w:rsidR="007458F9" w:rsidRPr="0039275B" w:rsidRDefault="007458F9" w:rsidP="00F662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Investor Name</w:t>
            </w:r>
          </w:p>
        </w:tc>
      </w:tr>
      <w:tr w:rsidR="007458F9" w:rsidRPr="0039275B" w14:paraId="25EBD6CD" w14:textId="77777777" w:rsidTr="00A039C8">
        <w:tc>
          <w:tcPr>
            <w:tcW w:w="1615" w:type="dxa"/>
          </w:tcPr>
          <w:p w14:paraId="46BA8F3C" w14:textId="77777777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Portfolio.Name</w:t>
            </w:r>
            <w:proofErr w:type="spellEnd"/>
          </w:p>
        </w:tc>
        <w:tc>
          <w:tcPr>
            <w:tcW w:w="1620" w:type="dxa"/>
          </w:tcPr>
          <w:p w14:paraId="769580A8" w14:textId="0E0CD171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</w:tcPr>
          <w:p w14:paraId="3503626F" w14:textId="06766566" w:rsidR="007458F9" w:rsidRPr="0039275B" w:rsidRDefault="00A039C8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  <w:r w:rsidR="007458F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</w:tcPr>
          <w:p w14:paraId="7E15D07A" w14:textId="64B962EF" w:rsidR="007458F9" w:rsidRPr="0039275B" w:rsidRDefault="007458F9" w:rsidP="00F662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 Name</w:t>
            </w:r>
          </w:p>
        </w:tc>
      </w:tr>
      <w:tr w:rsidR="007458F9" w:rsidRPr="0039275B" w14:paraId="4787F18E" w14:textId="77777777" w:rsidTr="00A039C8">
        <w:tc>
          <w:tcPr>
            <w:tcW w:w="1615" w:type="dxa"/>
          </w:tcPr>
          <w:p w14:paraId="639C4153" w14:textId="77777777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Scenario</w:t>
            </w:r>
          </w:p>
        </w:tc>
        <w:tc>
          <w:tcPr>
            <w:tcW w:w="1620" w:type="dxa"/>
          </w:tcPr>
          <w:p w14:paraId="1EA5FB69" w14:textId="1CCB9A3E" w:rsidR="007458F9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</w:tcPr>
          <w:p w14:paraId="121C1BF8" w14:textId="72FD8348" w:rsidR="007458F9" w:rsidRDefault="00A039C8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  <w:r w:rsidR="007458F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</w:tcPr>
          <w:p w14:paraId="67854863" w14:textId="77777777" w:rsidR="00B66B8B" w:rsidRDefault="007458F9" w:rsidP="00F662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commentRangeStart w:id="3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Identifies the scenario </w:t>
            </w:r>
            <w:r w:rsidR="00B66B8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applied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to calculate </w:t>
            </w:r>
            <w:r w:rsidR="00B66B8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production “under the scenario”, which are saved in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the </w:t>
            </w:r>
          </w:p>
          <w:p w14:paraId="7C82F899" w14:textId="4CFE1DBA" w:rsidR="007458F9" w:rsidRPr="0039275B" w:rsidRDefault="007458F9" w:rsidP="00F662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“.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Scen</w:t>
            </w:r>
            <w:proofErr w:type="spellEnd"/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” columns</w:t>
            </w:r>
            <w:r w:rsidR="00B66B8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  <w:r w:rsidR="00291E48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 IEA Scenarios currently included are the IEA’s: BDS, SDS, CPS, and NPS.</w:t>
            </w:r>
            <w:commentRangeEnd w:id="3"/>
            <w:r w:rsidR="009D55FC">
              <w:rPr>
                <w:rStyle w:val="CommentReference"/>
              </w:rPr>
              <w:commentReference w:id="3"/>
            </w:r>
          </w:p>
        </w:tc>
      </w:tr>
      <w:tr w:rsidR="007458F9" w:rsidRPr="0039275B" w14:paraId="24CF33AC" w14:textId="77777777" w:rsidTr="00A039C8">
        <w:tc>
          <w:tcPr>
            <w:tcW w:w="1615" w:type="dxa"/>
          </w:tcPr>
          <w:p w14:paraId="454AA4AF" w14:textId="77777777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Allocation</w:t>
            </w:r>
          </w:p>
        </w:tc>
        <w:tc>
          <w:tcPr>
            <w:tcW w:w="1620" w:type="dxa"/>
          </w:tcPr>
          <w:p w14:paraId="0D602241" w14:textId="49E90D39" w:rsidR="007458F9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</w:tcPr>
          <w:p w14:paraId="7F2DF8CB" w14:textId="3C139DA2" w:rsidR="007458F9" w:rsidRDefault="00A039C8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  <w:r w:rsidR="007458F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, Port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folio</w:t>
            </w:r>
          </w:p>
        </w:tc>
        <w:tc>
          <w:tcPr>
            <w:tcW w:w="8730" w:type="dxa"/>
          </w:tcPr>
          <w:p w14:paraId="64976ABB" w14:textId="3A89A955" w:rsidR="007458F9" w:rsidRPr="0039275B" w:rsidRDefault="007458F9" w:rsidP="00F662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Identifies the allocation method used for allocating some portion of the production of an entire company (pulled from ALD) to the company’s securities held in the portfolio.  Possible values</w:t>
            </w:r>
            <w:r w:rsidR="00415E58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are</w:t>
            </w:r>
            <w:r w:rsidR="00FC05F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:</w:t>
            </w:r>
          </w:p>
          <w:p w14:paraId="2A576534" w14:textId="1782670C" w:rsidR="007458F9" w:rsidRDefault="007458F9" w:rsidP="00F6626C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proofErr w:type="spellStart"/>
            <w:r w:rsidRPr="00877B6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PortfolioWeight</w:t>
            </w:r>
            <w:proofErr w:type="spellEnd"/>
            <w:r w:rsidR="003A6010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(used for EQ and CB) – production is allocated based on the weight (by Market Value) of the compan</w:t>
            </w:r>
            <w:r w:rsidR="00840434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y’s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securities in the portfolio.  </w:t>
            </w:r>
          </w:p>
          <w:p w14:paraId="5B9CAE15" w14:textId="63CEFD52" w:rsidR="007458F9" w:rsidRPr="00877B66" w:rsidRDefault="007458F9" w:rsidP="003A6010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 w:rsidRPr="00877B6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Ownership</w:t>
            </w:r>
            <w:r w:rsidR="003A6010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. </w:t>
            </w:r>
            <w:r w:rsidRPr="00877B6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(EQ only)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– production is allocated based on the share of a company owned by the portfolio (i.e., percent of free floating shares owned).</w:t>
            </w:r>
            <w:r w:rsidR="003A6010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br/>
            </w:r>
          </w:p>
        </w:tc>
      </w:tr>
      <w:tr w:rsidR="007458F9" w:rsidRPr="0039275B" w14:paraId="52BF8214" w14:textId="77777777" w:rsidTr="00A039C8">
        <w:tc>
          <w:tcPr>
            <w:tcW w:w="1615" w:type="dxa"/>
          </w:tcPr>
          <w:p w14:paraId="3BFE115F" w14:textId="77777777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EquityMarket</w:t>
            </w:r>
            <w:proofErr w:type="spellEnd"/>
          </w:p>
        </w:tc>
        <w:tc>
          <w:tcPr>
            <w:tcW w:w="1620" w:type="dxa"/>
          </w:tcPr>
          <w:p w14:paraId="20A5CB1B" w14:textId="662E4E3B" w:rsidR="007458F9" w:rsidRPr="008073CE" w:rsidRDefault="007458F9" w:rsidP="008073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</w:t>
            </w:r>
          </w:p>
        </w:tc>
        <w:tc>
          <w:tcPr>
            <w:tcW w:w="1980" w:type="dxa"/>
          </w:tcPr>
          <w:p w14:paraId="41253AB6" w14:textId="28AC2D1F" w:rsidR="007458F9" w:rsidRPr="008073CE" w:rsidRDefault="00A039C8" w:rsidP="008073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  <w:r w:rsidR="007458F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</w:tcPr>
          <w:p w14:paraId="0CB35BF7" w14:textId="4F1174E2" w:rsidR="007458F9" w:rsidRPr="00FC05FF" w:rsidRDefault="007458F9" w:rsidP="00FC05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 w:rsidRPr="008073CE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A grouping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/filtering</w:t>
            </w:r>
            <w:r w:rsidRPr="008073CE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variable based on the country of domicile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of the company issuing the securit</w:t>
            </w:r>
            <w:r w:rsidR="00342C68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ies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.  </w:t>
            </w:r>
            <w:r w:rsidR="006A1997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Based on its country of domicile, 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very company in the equity portfolio is mapped to one or more of the following </w:t>
            </w:r>
            <w:proofErr w:type="spellStart"/>
            <w:r w:rsidR="00D15174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EquityMarket</w:t>
            </w:r>
            <w:proofErr w:type="spellEnd"/>
            <w:r w:rsidR="00D15174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values:</w:t>
            </w:r>
            <w:r w:rsidR="00FC05F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Global, Developed, or </w:t>
            </w:r>
            <w:proofErr w:type="spellStart"/>
            <w:r w:rsidR="00FC05F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EmergingMarkets</w:t>
            </w:r>
            <w:proofErr w:type="spellEnd"/>
            <w:r w:rsidR="00FC05F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</w:p>
          <w:p w14:paraId="1CED32B8" w14:textId="7C186723" w:rsidR="007458F9" w:rsidRPr="00262611" w:rsidRDefault="007458F9" w:rsidP="00F662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For example, </w:t>
            </w:r>
            <w:r w:rsidR="00E42B7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production from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a company domiciled in the US would be included in both “Global” and “Developed”</w:t>
            </w:r>
            <w:r w:rsidR="00B231BC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result</w:t>
            </w:r>
            <w:r w:rsidR="00E42B7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</w:p>
        </w:tc>
      </w:tr>
      <w:tr w:rsidR="007458F9" w:rsidRPr="0039275B" w14:paraId="7CE6BD41" w14:textId="77777777" w:rsidTr="00A039C8">
        <w:trPr>
          <w:cantSplit/>
        </w:trPr>
        <w:tc>
          <w:tcPr>
            <w:tcW w:w="1615" w:type="dxa"/>
          </w:tcPr>
          <w:p w14:paraId="11D16F40" w14:textId="77777777" w:rsidR="007458F9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Scenario</w:t>
            </w:r>
          </w:p>
          <w:p w14:paraId="17EE0CD0" w14:textId="6F906722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Geography</w:t>
            </w:r>
          </w:p>
        </w:tc>
        <w:tc>
          <w:tcPr>
            <w:tcW w:w="1620" w:type="dxa"/>
          </w:tcPr>
          <w:p w14:paraId="6B3C208F" w14:textId="0B78BF7A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en-AU"/>
              </w:rPr>
            </w:pPr>
            <w:r w:rsidRPr="0072335E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</w:tcPr>
          <w:p w14:paraId="5545F75B" w14:textId="2638C272" w:rsidR="007458F9" w:rsidRPr="007E6D42" w:rsidRDefault="00A039C8" w:rsidP="007E6D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  <w:r w:rsidR="001A44C0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</w:tcPr>
          <w:p w14:paraId="12FC421A" w14:textId="2DAFC2DE" w:rsidR="007458F9" w:rsidRPr="00834802" w:rsidRDefault="007458F9" w:rsidP="008348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 w:rsidRPr="007E6D4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A grouping/filtering variable based on the country where production is located.  Every country is mapped to one or more of the following regional </w:t>
            </w:r>
            <w:proofErr w:type="spellStart"/>
            <w:r w:rsidR="00291E48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ScenarioG</w:t>
            </w:r>
            <w:r w:rsidRPr="007E6D4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eograph</w:t>
            </w:r>
            <w:r w:rsidR="00D15174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ies</w:t>
            </w:r>
            <w:proofErr w:type="spellEnd"/>
            <w:r w:rsidRPr="007E6D4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:</w:t>
            </w:r>
            <w:r w:rsid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 w:rsidRP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Global</w:t>
            </w:r>
            <w:r w:rsid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</w:t>
            </w:r>
            <w:r w:rsidRP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OECD</w:t>
            </w:r>
            <w:r w:rsid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</w:t>
            </w:r>
            <w:r w:rsidRP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Non-OECD</w:t>
            </w:r>
            <w:r w:rsid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North America, </w:t>
            </w:r>
            <w:r w:rsidRP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Europe</w:t>
            </w:r>
            <w:r w:rsid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and </w:t>
            </w:r>
            <w:r w:rsidRP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Asia Pacific</w:t>
            </w:r>
            <w:r w:rsid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  <w:r w:rsidRPr="0083480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</w:p>
          <w:p w14:paraId="226E4F59" w14:textId="1567F91F" w:rsidR="007458F9" w:rsidRPr="0039275B" w:rsidRDefault="007458F9" w:rsidP="00F662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en-AU"/>
              </w:rPr>
            </w:pPr>
            <w:r w:rsidRPr="00BD69A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For example, production located in Japan would be included in “Global”, “OECD”, and “</w:t>
            </w:r>
            <w:proofErr w:type="spellStart"/>
            <w:r w:rsidRPr="00BD69A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AsiaPacific</w:t>
            </w:r>
            <w:proofErr w:type="spellEnd"/>
            <w:r w:rsidRPr="00BD69A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”</w:t>
            </w:r>
            <w:r w:rsidR="00E42B7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results</w:t>
            </w:r>
            <w:r w:rsidR="001A20C1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</w:p>
        </w:tc>
      </w:tr>
      <w:tr w:rsidR="007458F9" w:rsidRPr="0039275B" w14:paraId="709784DB" w14:textId="77777777" w:rsidTr="00A039C8">
        <w:tc>
          <w:tcPr>
            <w:tcW w:w="1615" w:type="dxa"/>
          </w:tcPr>
          <w:p w14:paraId="3AF76219" w14:textId="77777777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Sector</w:t>
            </w:r>
          </w:p>
        </w:tc>
        <w:tc>
          <w:tcPr>
            <w:tcW w:w="1620" w:type="dxa"/>
          </w:tcPr>
          <w:p w14:paraId="06BB36FE" w14:textId="092BB450" w:rsidR="007458F9" w:rsidRPr="0039275B" w:rsidRDefault="007458F9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</w:tcPr>
          <w:p w14:paraId="48B68AC0" w14:textId="0A18E3E1" w:rsidR="007458F9" w:rsidRDefault="00A039C8" w:rsidP="00912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  <w:r w:rsidR="001A44C0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</w:tcPr>
          <w:p w14:paraId="3F7B19BF" w14:textId="7BEC1596" w:rsidR="007458F9" w:rsidRPr="0039275B" w:rsidRDefault="007458F9" w:rsidP="009629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Identifies the </w:t>
            </w:r>
            <w:r w:rsidR="00E002C7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ector</w:t>
            </w:r>
            <w:r w:rsidR="00E002C7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of production</w:t>
            </w:r>
            <w:r w:rsidR="002E4C67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, based on the asset-level</w:t>
            </w:r>
            <w:r w:rsidR="00CC0A01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 w:rsidR="002E4C67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data.</w:t>
            </w:r>
          </w:p>
        </w:tc>
      </w:tr>
      <w:tr w:rsidR="007458F9" w:rsidRPr="0039275B" w14:paraId="45CE0955" w14:textId="77777777" w:rsidTr="00A039C8">
        <w:tc>
          <w:tcPr>
            <w:tcW w:w="1615" w:type="dxa"/>
          </w:tcPr>
          <w:p w14:paraId="7FD0C8E8" w14:textId="77777777" w:rsidR="007458F9" w:rsidRPr="0039275B" w:rsidRDefault="007458F9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Technology</w:t>
            </w:r>
          </w:p>
        </w:tc>
        <w:tc>
          <w:tcPr>
            <w:tcW w:w="1620" w:type="dxa"/>
          </w:tcPr>
          <w:p w14:paraId="50A9C5F0" w14:textId="65D8628D" w:rsidR="007458F9" w:rsidRPr="0039275B" w:rsidRDefault="007458F9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</w:tcPr>
          <w:p w14:paraId="77139AE8" w14:textId="0BF1C741" w:rsidR="007458F9" w:rsidRDefault="00A039C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  <w:r w:rsidR="001A44C0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</w:tcPr>
          <w:p w14:paraId="07B85629" w14:textId="63FF8184" w:rsidR="007458F9" w:rsidRPr="007428E5" w:rsidRDefault="007458F9" w:rsidP="00742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Identifies the Technology</w:t>
            </w:r>
            <w:r w:rsidR="00D4241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used within a </w:t>
            </w:r>
            <w:r w:rsidR="0054707C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ector to produce output</w:t>
            </w:r>
            <w:r w:rsidR="0054707C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, based on asset-level data.</w:t>
            </w:r>
          </w:p>
        </w:tc>
      </w:tr>
      <w:tr w:rsidR="007458F9" w:rsidRPr="0039275B" w14:paraId="3A5F2A6B" w14:textId="77777777" w:rsidTr="00A039C8">
        <w:tc>
          <w:tcPr>
            <w:tcW w:w="1615" w:type="dxa"/>
          </w:tcPr>
          <w:p w14:paraId="6C82BB7E" w14:textId="19DBA542" w:rsidR="007458F9" w:rsidRPr="0039275B" w:rsidRDefault="007458F9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Year</w:t>
            </w:r>
          </w:p>
        </w:tc>
        <w:tc>
          <w:tcPr>
            <w:tcW w:w="1620" w:type="dxa"/>
          </w:tcPr>
          <w:p w14:paraId="6E5FC67C" w14:textId="5736E352" w:rsidR="007458F9" w:rsidRPr="0039275B" w:rsidRDefault="007458F9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</w:tcPr>
          <w:p w14:paraId="6C7169C7" w14:textId="231EF49D" w:rsidR="007458F9" w:rsidRDefault="00A039C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  <w:r w:rsidR="001A44C0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</w:tcPr>
          <w:p w14:paraId="6B4E6AAC" w14:textId="462AA10E" w:rsidR="007458F9" w:rsidRPr="0039275B" w:rsidRDefault="007458F9" w:rsidP="00F66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2018-2023</w:t>
            </w:r>
          </w:p>
        </w:tc>
      </w:tr>
      <w:tr w:rsidR="001A44C0" w:rsidRPr="0039275B" w14:paraId="57628BE0" w14:textId="77777777" w:rsidTr="00A039C8">
        <w:tc>
          <w:tcPr>
            <w:tcW w:w="1615" w:type="dxa"/>
          </w:tcPr>
          <w:p w14:paraId="6F67246D" w14:textId="0471791F" w:rsidR="001A44C0" w:rsidRDefault="000F6D5D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Co</w:t>
            </w:r>
            <w:r w:rsidR="005B0357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rpBondTicker</w:t>
            </w:r>
            <w:proofErr w:type="spellEnd"/>
          </w:p>
        </w:tc>
        <w:tc>
          <w:tcPr>
            <w:tcW w:w="1620" w:type="dxa"/>
          </w:tcPr>
          <w:p w14:paraId="62ED6EBE" w14:textId="18CF52DA" w:rsidR="001A44C0" w:rsidRDefault="005B0357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CB</w:t>
            </w:r>
          </w:p>
        </w:tc>
        <w:tc>
          <w:tcPr>
            <w:tcW w:w="1980" w:type="dxa"/>
          </w:tcPr>
          <w:p w14:paraId="49BE66AF" w14:textId="24107E18" w:rsidR="001A44C0" w:rsidRDefault="00A039C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</w:tcPr>
          <w:p w14:paraId="2876247D" w14:textId="24A1D1B6" w:rsidR="001A44C0" w:rsidRDefault="005B0357" w:rsidP="00F66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 identifier. For corporate bonds, this is the Bloomberg “COMPANY_CORP_TICKER” field.</w:t>
            </w:r>
          </w:p>
        </w:tc>
      </w:tr>
      <w:tr w:rsidR="005B0357" w:rsidRPr="0039275B" w14:paraId="6C4816DB" w14:textId="77777777" w:rsidTr="00A039C8">
        <w:tc>
          <w:tcPr>
            <w:tcW w:w="1615" w:type="dxa"/>
          </w:tcPr>
          <w:p w14:paraId="1B6426CF" w14:textId="52796681" w:rsidR="005B0357" w:rsidRDefault="005B0357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bloomberg_id</w:t>
            </w:r>
            <w:proofErr w:type="spellEnd"/>
          </w:p>
        </w:tc>
        <w:tc>
          <w:tcPr>
            <w:tcW w:w="1620" w:type="dxa"/>
          </w:tcPr>
          <w:p w14:paraId="6C31991B" w14:textId="382ED85B" w:rsidR="005B0357" w:rsidRDefault="005B0357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</w:t>
            </w:r>
          </w:p>
        </w:tc>
        <w:tc>
          <w:tcPr>
            <w:tcW w:w="1980" w:type="dxa"/>
          </w:tcPr>
          <w:p w14:paraId="45CB8CB5" w14:textId="5E09B9C3" w:rsidR="005B0357" w:rsidRDefault="00A039C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</w:tcPr>
          <w:p w14:paraId="2CE1C4CF" w14:textId="3D0E790F" w:rsidR="005B0357" w:rsidRDefault="005B0357" w:rsidP="00F66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 identifier. For public equities, this is the Bloomberg “ID_BB_COMPANY” field.</w:t>
            </w:r>
          </w:p>
        </w:tc>
      </w:tr>
      <w:tr w:rsidR="005B0357" w:rsidRPr="0039275B" w14:paraId="78E9AA20" w14:textId="77777777" w:rsidTr="00A039C8">
        <w:tc>
          <w:tcPr>
            <w:tcW w:w="1615" w:type="dxa"/>
          </w:tcPr>
          <w:p w14:paraId="6F1F619F" w14:textId="1F5F4E58" w:rsidR="005B0357" w:rsidRDefault="008B6F71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Fin.Sector</w:t>
            </w:r>
            <w:proofErr w:type="spellEnd"/>
          </w:p>
        </w:tc>
        <w:tc>
          <w:tcPr>
            <w:tcW w:w="1620" w:type="dxa"/>
          </w:tcPr>
          <w:p w14:paraId="21F112EB" w14:textId="1EFE2A6D" w:rsidR="005B0357" w:rsidRDefault="008B6F71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</w:t>
            </w:r>
            <w:r w:rsidR="003A6010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CB</w:t>
            </w:r>
          </w:p>
        </w:tc>
        <w:tc>
          <w:tcPr>
            <w:tcW w:w="1980" w:type="dxa"/>
          </w:tcPr>
          <w:p w14:paraId="386F790B" w14:textId="445258DD" w:rsidR="005B0357" w:rsidRDefault="00A039C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</w:tcPr>
          <w:p w14:paraId="39CACE11" w14:textId="09206F46" w:rsidR="00B54008" w:rsidRDefault="008B6F71" w:rsidP="00F34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The “Financial Sector” of the security</w:t>
            </w:r>
            <w:ins w:id="4" w:author="Klaus" w:date="2018-08-14T08:46:00Z">
              <w:r w:rsidR="00497311">
                <w:rPr>
                  <w:rFonts w:eastAsia="Times New Roman" w:cstheme="minorHAnsi"/>
                  <w:color w:val="000000"/>
                  <w:sz w:val="20"/>
                  <w:szCs w:val="20"/>
                  <w:bdr w:val="none" w:sz="0" w:space="0" w:color="auto" w:frame="1"/>
                  <w:lang w:val="en-AU"/>
                </w:rPr>
                <w:t xml:space="preserve"> based on standard sector classification schemes.</w:t>
              </w:r>
            </w:ins>
            <w:del w:id="5" w:author="Klaus" w:date="2018-08-14T08:46:00Z">
              <w:r w:rsidDel="00497311">
                <w:rPr>
                  <w:rFonts w:eastAsia="Times New Roman" w:cstheme="minorHAnsi"/>
                  <w:color w:val="000000"/>
                  <w:sz w:val="20"/>
                  <w:szCs w:val="20"/>
                  <w:bdr w:val="none" w:sz="0" w:space="0" w:color="auto" w:frame="1"/>
                  <w:lang w:val="en-AU"/>
                </w:rPr>
                <w:delText xml:space="preserve">.  </w:delText>
              </w:r>
            </w:del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br/>
              <w:t>This is a mapping from either the BICS_SUBGROUP (corporate bonds) or ICB_SUBSECOR (public equity) associated with a company to one of the sectors covered in the asset data (see “Sectors” row in this table</w:t>
            </w:r>
            <w:r w:rsidR="00B54008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for list of possible values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).  </w:t>
            </w:r>
          </w:p>
          <w:p w14:paraId="27837343" w14:textId="1F4BE308" w:rsidR="005B0357" w:rsidRDefault="008B6F71" w:rsidP="00F34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If the BICS_SUBGROUP or ICB_SUBSECTOR is not one of the covered sectors, then </w:t>
            </w:r>
            <w:r w:rsidR="00B54008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this column may have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a value of “Other”</w:t>
            </w:r>
          </w:p>
        </w:tc>
      </w:tr>
      <w:tr w:rsidR="00B83680" w:rsidRPr="0039275B" w14:paraId="10DBC4AB" w14:textId="77777777" w:rsidTr="00A039C8">
        <w:tc>
          <w:tcPr>
            <w:tcW w:w="1615" w:type="dxa"/>
          </w:tcPr>
          <w:p w14:paraId="3A327474" w14:textId="36DCC0D1" w:rsidR="00B83680" w:rsidRDefault="00B83680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Port.Wt</w:t>
            </w:r>
            <w:proofErr w:type="spellEnd"/>
          </w:p>
        </w:tc>
        <w:tc>
          <w:tcPr>
            <w:tcW w:w="1620" w:type="dxa"/>
          </w:tcPr>
          <w:p w14:paraId="3CAA605B" w14:textId="37C1C9B1" w:rsidR="00B83680" w:rsidRDefault="00F270F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</w:tcPr>
          <w:p w14:paraId="6F3F5135" w14:textId="64705617" w:rsidR="00B83680" w:rsidRDefault="00A039C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</w:tcPr>
          <w:p w14:paraId="6B1B4966" w14:textId="00B4102E" w:rsidR="00B83680" w:rsidRDefault="00F270F8" w:rsidP="00F66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commentRangeStart w:id="6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Weight</w:t>
            </w:r>
            <w:r w:rsidR="009B4A7E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 w:rsidR="00BC0B4D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in the portfolio </w:t>
            </w:r>
            <w:r w:rsidR="00E451A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(by market value)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of the company’s securities</w:t>
            </w:r>
            <w:del w:id="7" w:author="Klaus" w:date="2018-08-14T08:48:00Z">
              <w:r w:rsidDel="00236DE7">
                <w:rPr>
                  <w:rFonts w:eastAsia="Times New Roman" w:cstheme="minorHAnsi"/>
                  <w:color w:val="000000"/>
                  <w:sz w:val="20"/>
                  <w:szCs w:val="20"/>
                  <w:bdr w:val="none" w:sz="0" w:space="0" w:color="auto" w:frame="1"/>
                  <w:lang w:val="en-AU"/>
                </w:rPr>
                <w:delText xml:space="preserve"> in the </w:delText>
              </w:r>
              <w:r w:rsidR="00BC0B4D" w:rsidDel="00236DE7">
                <w:rPr>
                  <w:rFonts w:eastAsia="Times New Roman" w:cstheme="minorHAnsi"/>
                  <w:color w:val="000000"/>
                  <w:sz w:val="20"/>
                  <w:szCs w:val="20"/>
                  <w:bdr w:val="none" w:sz="0" w:space="0" w:color="auto" w:frame="1"/>
                  <w:lang w:val="en-AU"/>
                </w:rPr>
                <w:delText xml:space="preserve">specified </w:delText>
              </w:r>
              <w:r w:rsidR="00BC0B4D" w:rsidRPr="00BA4B55" w:rsidDel="00236DE7">
                <w:rPr>
                  <w:rFonts w:eastAsia="Times New Roman" w:cstheme="minorHAnsi"/>
                  <w:b/>
                  <w:color w:val="000000"/>
                  <w:sz w:val="20"/>
                  <w:szCs w:val="20"/>
                  <w:bdr w:val="none" w:sz="0" w:space="0" w:color="auto" w:frame="1"/>
                  <w:lang w:val="en-AU"/>
                </w:rPr>
                <w:delText>Fin.Sector</w:delText>
              </w:r>
            </w:del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  <w:commentRangeEnd w:id="6"/>
            <w:r w:rsidR="00497311">
              <w:rPr>
                <w:rStyle w:val="CommentReference"/>
              </w:rPr>
              <w:commentReference w:id="6"/>
            </w:r>
          </w:p>
        </w:tc>
      </w:tr>
      <w:tr w:rsidR="00F270F8" w:rsidRPr="0039275B" w14:paraId="0E188177" w14:textId="77777777" w:rsidTr="00A039C8">
        <w:tc>
          <w:tcPr>
            <w:tcW w:w="1615" w:type="dxa"/>
          </w:tcPr>
          <w:p w14:paraId="444952D0" w14:textId="7FC7EC7D" w:rsidR="00F270F8" w:rsidRDefault="00F270F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Ownership.Wt</w:t>
            </w:r>
            <w:proofErr w:type="spellEnd"/>
          </w:p>
        </w:tc>
        <w:tc>
          <w:tcPr>
            <w:tcW w:w="1620" w:type="dxa"/>
          </w:tcPr>
          <w:p w14:paraId="4BFAC3DD" w14:textId="2DAA07E3" w:rsidR="00F270F8" w:rsidRDefault="00F270F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</w:t>
            </w:r>
          </w:p>
        </w:tc>
        <w:tc>
          <w:tcPr>
            <w:tcW w:w="1980" w:type="dxa"/>
          </w:tcPr>
          <w:p w14:paraId="6E38C801" w14:textId="52A89E70" w:rsidR="00F270F8" w:rsidRDefault="00A039C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</w:tcPr>
          <w:p w14:paraId="135DBC96" w14:textId="16DD6FC2" w:rsidR="00F270F8" w:rsidRDefault="00F270F8" w:rsidP="00F66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commentRangeStart w:id="8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Percent of </w:t>
            </w:r>
            <w:r w:rsidR="00C20240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the total </w:t>
            </w:r>
            <w:del w:id="9" w:author="Klaus" w:date="2018-08-14T08:48:00Z">
              <w:r w:rsidDel="00236DE7">
                <w:rPr>
                  <w:rFonts w:eastAsia="Times New Roman" w:cstheme="minorHAnsi"/>
                  <w:color w:val="000000"/>
                  <w:sz w:val="20"/>
                  <w:szCs w:val="20"/>
                  <w:bdr w:val="none" w:sz="0" w:space="0" w:color="auto" w:frame="1"/>
                  <w:lang w:val="en-AU"/>
                </w:rPr>
                <w:delText xml:space="preserve">free floating </w:delText>
              </w:r>
            </w:del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shares of </w:t>
            </w:r>
            <w:r w:rsidR="00C20240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the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company </w:t>
            </w:r>
            <w:r w:rsidR="00C72C5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owned by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 w:rsidR="00DD7B04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this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 w:rsidR="00C72C5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portfolio.</w:t>
            </w:r>
            <w:commentRangeEnd w:id="8"/>
            <w:r w:rsidR="00236DE7">
              <w:rPr>
                <w:rStyle w:val="CommentReference"/>
              </w:rPr>
              <w:commentReference w:id="8"/>
            </w:r>
          </w:p>
        </w:tc>
      </w:tr>
      <w:tr w:rsidR="00D154DF" w:rsidRPr="0039275B" w14:paraId="10B08C4E" w14:textId="77777777" w:rsidTr="00A039C8">
        <w:tc>
          <w:tcPr>
            <w:tcW w:w="1615" w:type="dxa"/>
          </w:tcPr>
          <w:p w14:paraId="0E36F6BA" w14:textId="0AEE759E" w:rsidR="00D154DF" w:rsidRDefault="00D154DF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Allocation.Wt</w:t>
            </w:r>
            <w:proofErr w:type="spellEnd"/>
          </w:p>
        </w:tc>
        <w:tc>
          <w:tcPr>
            <w:tcW w:w="1620" w:type="dxa"/>
          </w:tcPr>
          <w:p w14:paraId="6DA40127" w14:textId="12905376" w:rsidR="00D154DF" w:rsidRDefault="00D154DF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</w:tcPr>
          <w:p w14:paraId="47CD2F3A" w14:textId="1F42FCFE" w:rsidR="00D154DF" w:rsidRDefault="00A039C8" w:rsidP="00634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</w:tcPr>
          <w:p w14:paraId="259999DD" w14:textId="12DD7BDA" w:rsidR="00D154DF" w:rsidRDefault="00D154DF" w:rsidP="00F66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Depending on the value in the “Allocation” field, either the </w:t>
            </w:r>
            <w:r w:rsidR="009E0108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value of </w:t>
            </w:r>
            <w:proofErr w:type="spellStart"/>
            <w:r w:rsidRPr="00BA4B55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Port.Wt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or the </w:t>
            </w:r>
            <w:r w:rsidR="009E0108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value of </w:t>
            </w:r>
            <w:proofErr w:type="spellStart"/>
            <w:r w:rsidRPr="00BA4B55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Ownership.Wt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</w:p>
        </w:tc>
      </w:tr>
    </w:tbl>
    <w:p w14:paraId="1E928353" w14:textId="29BF847A" w:rsidR="0039275B" w:rsidRDefault="0039275B" w:rsidP="00634034">
      <w:pPr>
        <w:rPr>
          <w:rFonts w:cstheme="minorHAnsi"/>
        </w:rPr>
      </w:pPr>
    </w:p>
    <w:p w14:paraId="0370CE79" w14:textId="70B9B611" w:rsidR="00B020EB" w:rsidRDefault="009E43A1" w:rsidP="00C12BE7">
      <w:pPr>
        <w:pStyle w:val="Heading3"/>
      </w:pPr>
      <w:r>
        <w:t xml:space="preserve">Results </w:t>
      </w:r>
    </w:p>
    <w:p w14:paraId="360F74E1" w14:textId="2F2F6BE2" w:rsidR="0056002D" w:rsidRDefault="00CB50EF" w:rsidP="00B020EB">
      <w:pPr>
        <w:rPr>
          <w:rFonts w:cstheme="majorBidi"/>
        </w:rPr>
      </w:pPr>
      <w:r>
        <w:rPr>
          <w:rFonts w:cstheme="majorBidi"/>
        </w:rPr>
        <w:t>T</w:t>
      </w:r>
      <w:r w:rsidR="00386DCA">
        <w:rPr>
          <w:rFonts w:cstheme="majorBidi"/>
        </w:rPr>
        <w:t xml:space="preserve">he results/metrics in </w:t>
      </w:r>
      <w:r w:rsidR="003C7FA9">
        <w:rPr>
          <w:rFonts w:cstheme="majorBidi"/>
        </w:rPr>
        <w:t>these columns</w:t>
      </w:r>
      <w:r w:rsidR="00B020EB">
        <w:rPr>
          <w:rFonts w:cstheme="majorBidi"/>
        </w:rPr>
        <w:t xml:space="preserve"> </w:t>
      </w:r>
      <w:r w:rsidR="001C7C9C">
        <w:rPr>
          <w:rFonts w:cstheme="majorBidi"/>
        </w:rPr>
        <w:t>apply to</w:t>
      </w:r>
      <w:r w:rsidR="00D65093">
        <w:rPr>
          <w:rFonts w:cstheme="majorBidi"/>
        </w:rPr>
        <w:t xml:space="preserve"> the</w:t>
      </w:r>
      <w:r w:rsidR="00CC102C">
        <w:rPr>
          <w:rFonts w:cstheme="majorBidi"/>
        </w:rPr>
        <w:t xml:space="preserve"> specific combination of</w:t>
      </w:r>
      <w:r w:rsidR="00B020EB">
        <w:rPr>
          <w:rFonts w:cstheme="majorBidi"/>
        </w:rPr>
        <w:t xml:space="preserve"> </w:t>
      </w:r>
      <w:r w:rsidR="00EB486A">
        <w:rPr>
          <w:rFonts w:cstheme="majorBidi"/>
        </w:rPr>
        <w:t xml:space="preserve">values in the </w:t>
      </w:r>
      <w:r w:rsidR="00B020EB">
        <w:rPr>
          <w:rFonts w:cstheme="majorBidi"/>
        </w:rPr>
        <w:t>identifier</w:t>
      </w:r>
      <w:r w:rsidR="00EB486A">
        <w:rPr>
          <w:rFonts w:cstheme="majorBidi"/>
        </w:rPr>
        <w:t xml:space="preserve"> </w:t>
      </w:r>
      <w:r w:rsidR="00182C31">
        <w:rPr>
          <w:rFonts w:cstheme="majorBidi"/>
        </w:rPr>
        <w:t>columns</w:t>
      </w:r>
      <w:r w:rsidR="002830E7">
        <w:rPr>
          <w:rFonts w:cstheme="majorBidi"/>
        </w:rPr>
        <w:t xml:space="preserve"> (see previous table)</w:t>
      </w:r>
      <w:r w:rsidR="003E0104">
        <w:rPr>
          <w:rFonts w:cstheme="majorBidi"/>
        </w:rPr>
        <w:t>.</w:t>
      </w:r>
      <w:r w:rsidR="00182C31">
        <w:rPr>
          <w:rFonts w:cstheme="majorBidi"/>
        </w:rPr>
        <w:t xml:space="preserve"> </w:t>
      </w:r>
      <w:r w:rsidR="00EE4068">
        <w:rPr>
          <w:rFonts w:cstheme="majorBidi"/>
        </w:rPr>
        <w:t xml:space="preserve"> </w:t>
      </w:r>
    </w:p>
    <w:tbl>
      <w:tblPr>
        <w:tblStyle w:val="TableGridLight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13"/>
        <w:gridCol w:w="4677"/>
        <w:gridCol w:w="2251"/>
        <w:gridCol w:w="4707"/>
      </w:tblGrid>
      <w:tr w:rsidR="007F3FEF" w14:paraId="49AAE33F" w14:textId="77777777" w:rsidTr="007171D2">
        <w:tc>
          <w:tcPr>
            <w:tcW w:w="13948" w:type="dxa"/>
            <w:gridSpan w:val="4"/>
            <w:shd w:val="clear" w:color="auto" w:fill="BFBFBF" w:themeFill="background1" w:themeFillShade="BF"/>
          </w:tcPr>
          <w:p w14:paraId="4AEEE3ED" w14:textId="2A2A26FD" w:rsidR="007F3FEF" w:rsidRPr="00BE2A96" w:rsidRDefault="007F3FEF" w:rsidP="00B020EB">
            <w:pPr>
              <w:rPr>
                <w:rFonts w:cstheme="majorBidi"/>
                <w:b/>
                <w:color w:val="000000" w:themeColor="text1"/>
                <w:sz w:val="20"/>
                <w:szCs w:val="20"/>
              </w:rPr>
            </w:pPr>
            <w:r w:rsidRPr="00BE2A96">
              <w:rPr>
                <w:rFonts w:cstheme="majorBidi"/>
                <w:b/>
                <w:color w:val="000000" w:themeColor="text1"/>
                <w:sz w:val="20"/>
                <w:szCs w:val="20"/>
              </w:rPr>
              <w:t>TECHNOLOGY RESULTS</w:t>
            </w:r>
          </w:p>
        </w:tc>
      </w:tr>
      <w:tr w:rsidR="009549DA" w14:paraId="344F4279" w14:textId="77777777" w:rsidTr="00205695">
        <w:tc>
          <w:tcPr>
            <w:tcW w:w="2313" w:type="dxa"/>
          </w:tcPr>
          <w:p w14:paraId="3BDCD429" w14:textId="510B50CB" w:rsidR="0056002D" w:rsidRDefault="0056002D" w:rsidP="0056002D">
            <w:pPr>
              <w:rPr>
                <w:rFonts w:cstheme="majorBidi"/>
              </w:rPr>
            </w:pPr>
            <w:proofErr w:type="spell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Plan.TechProd</w:t>
            </w:r>
            <w:proofErr w:type="spellEnd"/>
          </w:p>
        </w:tc>
        <w:tc>
          <w:tcPr>
            <w:tcW w:w="4677" w:type="dxa"/>
          </w:tcPr>
          <w:p w14:paraId="21C3EE6E" w14:textId="5B37D2F1" w:rsidR="0056002D" w:rsidRDefault="0056002D" w:rsidP="0056002D">
            <w:pPr>
              <w:rPr>
                <w:rFonts w:cstheme="majorBid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Technology production when all production from each company is allocated to the portfolio.  </w:t>
            </w:r>
          </w:p>
        </w:tc>
        <w:tc>
          <w:tcPr>
            <w:tcW w:w="2251" w:type="dxa"/>
          </w:tcPr>
          <w:p w14:paraId="749EBB03" w14:textId="6B5336EB" w:rsidR="0056002D" w:rsidRDefault="0056002D" w:rsidP="0056002D">
            <w:pPr>
              <w:rPr>
                <w:rFonts w:cstheme="majorBidi"/>
              </w:rPr>
            </w:pPr>
            <w:proofErr w:type="spell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Scen.TechProd</w:t>
            </w:r>
            <w:proofErr w:type="spellEnd"/>
          </w:p>
        </w:tc>
        <w:tc>
          <w:tcPr>
            <w:tcW w:w="4707" w:type="dxa"/>
          </w:tcPr>
          <w:p w14:paraId="0879661E" w14:textId="2623CDD5" w:rsidR="0056002D" w:rsidRDefault="0056002D" w:rsidP="0056002D">
            <w:pPr>
              <w:rPr>
                <w:rFonts w:cstheme="majorBid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Technology production consistent with the </w:t>
            </w:r>
            <w:r w:rsidR="005B02A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specified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 w:rsidRPr="00BA4B55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Scenario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, when all production from each company is allocated to the portfolio.  </w:t>
            </w:r>
          </w:p>
        </w:tc>
      </w:tr>
      <w:tr w:rsidR="009549DA" w14:paraId="0A705F43" w14:textId="77777777" w:rsidTr="00205695">
        <w:tc>
          <w:tcPr>
            <w:tcW w:w="2313" w:type="dxa"/>
          </w:tcPr>
          <w:p w14:paraId="5FB5F0ED" w14:textId="691FFAC4" w:rsidR="0056002D" w:rsidRDefault="0056002D" w:rsidP="0056002D">
            <w:pPr>
              <w:rPr>
                <w:rFonts w:cstheme="majorBidi"/>
              </w:rPr>
            </w:pPr>
            <w:proofErr w:type="spellStart"/>
            <w:proofErr w:type="gram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Plan.Alloc.WtTechProd</w:t>
            </w:r>
            <w:proofErr w:type="spellEnd"/>
            <w:proofErr w:type="gramEnd"/>
          </w:p>
        </w:tc>
        <w:tc>
          <w:tcPr>
            <w:tcW w:w="4677" w:type="dxa"/>
          </w:tcPr>
          <w:p w14:paraId="7011F24A" w14:textId="525CCBE8" w:rsidR="0056002D" w:rsidRDefault="0056002D" w:rsidP="00560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06AD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Technology production allocated to the portfolio based on the </w:t>
            </w:r>
            <w:r w:rsidR="00CE0612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either </w:t>
            </w:r>
            <w:r w:rsidR="0062072E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the </w:t>
            </w:r>
            <w:r w:rsidRPr="009E06AD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weight of each company in the portfolio (</w:t>
            </w:r>
            <w:proofErr w:type="spellStart"/>
            <w:r w:rsidRPr="009E06AD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PortWeight</w:t>
            </w:r>
            <w:proofErr w:type="spellEnd"/>
            <w:r w:rsidRPr="009E06AD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method) or the percent of the company that the portfolio owns (Ownership method).</w:t>
            </w:r>
            <w:r w:rsidR="00BA2925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14:paraId="4D076AAF" w14:textId="77777777" w:rsidR="009D17FA" w:rsidRPr="009E06AD" w:rsidRDefault="009D17FA" w:rsidP="00560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1E88D30" w14:textId="63953B88" w:rsidR="0056002D" w:rsidRPr="009E06AD" w:rsidRDefault="0056002D" w:rsidP="0056002D">
            <w:pPr>
              <w:rPr>
                <w:rFonts w:cstheme="minorHAnsi"/>
              </w:rPr>
            </w:pPr>
            <w:r w:rsidRPr="009E06AD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This is equal to </w:t>
            </w:r>
            <w:proofErr w:type="spellStart"/>
            <w:r w:rsidRPr="009E06AD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Allocation.Wt</w:t>
            </w:r>
            <w:proofErr w:type="spellEnd"/>
            <w:r w:rsidRPr="009E06AD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* </w:t>
            </w:r>
            <w:proofErr w:type="spellStart"/>
            <w:r w:rsidRPr="009E06AD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Plan.TechProd</w:t>
            </w:r>
            <w:proofErr w:type="spellEnd"/>
          </w:p>
        </w:tc>
        <w:tc>
          <w:tcPr>
            <w:tcW w:w="2251" w:type="dxa"/>
          </w:tcPr>
          <w:p w14:paraId="317D4327" w14:textId="1BD237CF" w:rsidR="0056002D" w:rsidRDefault="0056002D" w:rsidP="0056002D">
            <w:pPr>
              <w:rPr>
                <w:rFonts w:cstheme="majorBidi"/>
              </w:rPr>
            </w:pPr>
            <w:proofErr w:type="spellStart"/>
            <w:proofErr w:type="gram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Scen.Alloc.WtTechProd</w:t>
            </w:r>
            <w:proofErr w:type="spellEnd"/>
            <w:proofErr w:type="gramEnd"/>
          </w:p>
        </w:tc>
        <w:tc>
          <w:tcPr>
            <w:tcW w:w="4707" w:type="dxa"/>
          </w:tcPr>
          <w:p w14:paraId="67AE30BF" w14:textId="77777777" w:rsidR="00DB4605" w:rsidRDefault="0056002D" w:rsidP="00560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Technology production consistent with the </w:t>
            </w:r>
            <w:r w:rsidR="00AD7AE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specified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3F7888E0" w14:textId="71766FDC" w:rsidR="0056002D" w:rsidRDefault="0056002D" w:rsidP="00560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 w:rsidRPr="00AD7AE3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Scenario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="005B02A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and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allocated to the portfolio based on </w:t>
            </w:r>
            <w:r w:rsidR="005B02A6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either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the weight of each company in the portfolio (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method) or the percent of the company that the portfolio owns (Ownership method).</w:t>
            </w:r>
            <w:r w:rsidR="00BA2925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14:paraId="2D860B68" w14:textId="6F19C2BF" w:rsidR="0056002D" w:rsidRDefault="0056002D" w:rsidP="0056002D">
            <w:pPr>
              <w:rPr>
                <w:rFonts w:cstheme="majorBid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This is equal to </w:t>
            </w:r>
            <w:proofErr w:type="spell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Allocation.Wt</w:t>
            </w:r>
            <w:proofErr w:type="spellEnd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 xml:space="preserve"> *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Scen</w:t>
            </w:r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.TechProd</w:t>
            </w:r>
            <w:proofErr w:type="spellEnd"/>
          </w:p>
        </w:tc>
      </w:tr>
      <w:tr w:rsidR="00195CE0" w14:paraId="2BAB76F9" w14:textId="77777777" w:rsidTr="00205695">
        <w:tc>
          <w:tcPr>
            <w:tcW w:w="2313" w:type="dxa"/>
          </w:tcPr>
          <w:p w14:paraId="00285FCA" w14:textId="5F345612" w:rsidR="002757A3" w:rsidRPr="002A3897" w:rsidRDefault="002757A3" w:rsidP="002757A3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Plan.Carsten</w:t>
            </w:r>
            <w:proofErr w:type="spellEnd"/>
          </w:p>
        </w:tc>
        <w:tc>
          <w:tcPr>
            <w:tcW w:w="4677" w:type="dxa"/>
          </w:tcPr>
          <w:p w14:paraId="0C102120" w14:textId="30948887" w:rsidR="002757A3" w:rsidRDefault="002757A3" w:rsidP="002757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Under the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allocation method, this is the percent of portfolio market value exposed </w:t>
            </w:r>
            <w:r w:rsidR="0022610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production in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the </w:t>
            </w:r>
            <w:r w:rsidR="00D6567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specified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 w:rsidRPr="00D6567B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Technology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br/>
            </w:r>
          </w:p>
          <w:p w14:paraId="4D466B6C" w14:textId="44E713CB" w:rsidR="009D17FA" w:rsidRDefault="009D17FA" w:rsidP="002757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</w:p>
          <w:p w14:paraId="27EF793D" w14:textId="255A1624" w:rsidR="002757A3" w:rsidRDefault="002757A3" w:rsidP="002757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Not calculated under the Ownership allocation method.  </w:t>
            </w:r>
          </w:p>
        </w:tc>
        <w:tc>
          <w:tcPr>
            <w:tcW w:w="2251" w:type="dxa"/>
          </w:tcPr>
          <w:p w14:paraId="290ADD20" w14:textId="6B69E41F" w:rsidR="002757A3" w:rsidRPr="002A3897" w:rsidRDefault="00EA15BD" w:rsidP="002757A3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Scen.Carsten</w:t>
            </w:r>
            <w:proofErr w:type="spellEnd"/>
          </w:p>
        </w:tc>
        <w:tc>
          <w:tcPr>
            <w:tcW w:w="4707" w:type="dxa"/>
          </w:tcPr>
          <w:p w14:paraId="195C69F9" w14:textId="2E1719F5" w:rsidR="00DD1B06" w:rsidRDefault="00EA15BD" w:rsidP="002757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Under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allocation method, this is the percent of portfolio market value exposed to </w:t>
            </w:r>
            <w:r w:rsidR="00D6567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production in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the </w:t>
            </w:r>
            <w:r w:rsidR="00D6567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specified </w:t>
            </w:r>
            <w:r w:rsidRPr="00D6567B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Technology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consistent with the </w:t>
            </w:r>
            <w:r w:rsidR="00BD1DF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specified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 w:rsidRPr="00D6567B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Scenario.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br/>
            </w:r>
          </w:p>
          <w:p w14:paraId="20D1CCD3" w14:textId="59291D78" w:rsidR="002757A3" w:rsidRDefault="00EA15BD" w:rsidP="002757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Not calculated under the Ownership allocation method.  </w:t>
            </w:r>
          </w:p>
        </w:tc>
      </w:tr>
      <w:tr w:rsidR="00DD1B06" w14:paraId="13885A17" w14:textId="77777777" w:rsidTr="00205695">
        <w:tc>
          <w:tcPr>
            <w:tcW w:w="2313" w:type="dxa"/>
          </w:tcPr>
          <w:p w14:paraId="192F255C" w14:textId="593B4CF1" w:rsidR="00DD1B06" w:rsidRDefault="00DD1B06" w:rsidP="002757A3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Plan.EmissionsFactor</w:t>
            </w:r>
            <w:proofErr w:type="spellEnd"/>
          </w:p>
        </w:tc>
        <w:tc>
          <w:tcPr>
            <w:tcW w:w="4677" w:type="dxa"/>
          </w:tcPr>
          <w:p w14:paraId="2D9C47F2" w14:textId="77777777" w:rsidR="00DD1B06" w:rsidRDefault="00DD1B06" w:rsidP="00DD1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Emissions Factor in CO2/production units for each technology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br/>
            </w:r>
          </w:p>
          <w:p w14:paraId="40B908DF" w14:textId="5F80E84D" w:rsidR="00DD1B06" w:rsidRDefault="00DD1B06" w:rsidP="00DD1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Only provided for </w:t>
            </w: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cement, steel and aviation sectors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</w:p>
        </w:tc>
        <w:tc>
          <w:tcPr>
            <w:tcW w:w="2251" w:type="dxa"/>
          </w:tcPr>
          <w:p w14:paraId="159633AC" w14:textId="38D1AE3B" w:rsidR="00DD1B06" w:rsidRPr="002A3897" w:rsidRDefault="00DD1B06" w:rsidP="002757A3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Scen.EmissionsFactor</w:t>
            </w:r>
            <w:proofErr w:type="spellEnd"/>
          </w:p>
        </w:tc>
        <w:tc>
          <w:tcPr>
            <w:tcW w:w="4707" w:type="dxa"/>
          </w:tcPr>
          <w:p w14:paraId="42D1DDEC" w14:textId="419C9E81" w:rsidR="00DD1B06" w:rsidRDefault="00DD1B06" w:rsidP="00DD1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Emissions Factor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consistent with</w:t>
            </w: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the given </w:t>
            </w:r>
            <w:r w:rsidR="00BD1DF3" w:rsidRPr="00BD1DF3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</w:t>
            </w:r>
            <w:r w:rsidRPr="00BD1DF3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cenario</w:t>
            </w: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in CO2/production units for each </w:t>
            </w:r>
            <w:r w:rsidRPr="00DB4605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Technology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</w:p>
          <w:p w14:paraId="083B8838" w14:textId="77777777" w:rsidR="00DD1B06" w:rsidRDefault="00DD1B06" w:rsidP="00DD1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</w:p>
          <w:p w14:paraId="3E490D19" w14:textId="6EE58BE1" w:rsidR="00DD1B06" w:rsidRDefault="00DD1B06" w:rsidP="00DD1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Only provided for </w:t>
            </w: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cement, steel and aviation sectors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</w:p>
        </w:tc>
      </w:tr>
      <w:tr w:rsidR="00E83124" w14:paraId="00A78389" w14:textId="77777777" w:rsidTr="007171D2">
        <w:tc>
          <w:tcPr>
            <w:tcW w:w="2313" w:type="dxa"/>
          </w:tcPr>
          <w:p w14:paraId="6BC274C7" w14:textId="3E0A9C57" w:rsidR="00E83124" w:rsidRPr="002A3897" w:rsidRDefault="00E83124" w:rsidP="002757A3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Deviation</w:t>
            </w:r>
          </w:p>
        </w:tc>
        <w:tc>
          <w:tcPr>
            <w:tcW w:w="11635" w:type="dxa"/>
            <w:gridSpan w:val="3"/>
          </w:tcPr>
          <w:p w14:paraId="653D9655" w14:textId="6FB1F926" w:rsidR="00E83124" w:rsidRPr="0039275B" w:rsidRDefault="00E83124" w:rsidP="00E831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Deviation of planned </w:t>
            </w:r>
            <w:r w:rsidR="00B932BD" w:rsidRPr="00B932BD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Technology</w:t>
            </w:r>
            <w:r w:rsidR="00B932BD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production from </w:t>
            </w:r>
            <w:r w:rsidR="00B932BD" w:rsidRPr="00B932BD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Technology</w:t>
            </w:r>
            <w:r w:rsidR="00B932BD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production consistent with the </w:t>
            </w:r>
            <w:r w:rsidR="00B932BD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specified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</w:t>
            </w:r>
            <w:r w:rsidRPr="00B932BD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Scenario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, expressed as a percentage</w:t>
            </w:r>
          </w:p>
          <w:p w14:paraId="465D342D" w14:textId="2F5D6240" w:rsidR="00E83124" w:rsidRPr="0039275B" w:rsidRDefault="00E83124" w:rsidP="00E831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(</w:t>
            </w:r>
            <w:proofErr w:type="spellStart"/>
            <w:proofErr w:type="gramStart"/>
            <w:r w:rsidRPr="00CB3268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Plan.Alloc.WtTechProd</w:t>
            </w:r>
            <w:proofErr w:type="spellEnd"/>
            <w:proofErr w:type="gramEnd"/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– </w:t>
            </w:r>
            <w:proofErr w:type="spellStart"/>
            <w:r w:rsidRPr="00CB3268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Scen.Alloc.WtTechProd</w:t>
            </w:r>
            <w:proofErr w:type="spellEnd"/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)/ </w:t>
            </w:r>
            <w:proofErr w:type="spellStart"/>
            <w:r w:rsidRPr="00CB3268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Scen.Alloc.Wt.TechProd</w:t>
            </w:r>
            <w:proofErr w:type="spellEnd"/>
          </w:p>
        </w:tc>
      </w:tr>
      <w:tr w:rsidR="009326FF" w14:paraId="6B000978" w14:textId="77777777" w:rsidTr="007171D2">
        <w:tc>
          <w:tcPr>
            <w:tcW w:w="13948" w:type="dxa"/>
            <w:gridSpan w:val="4"/>
            <w:shd w:val="clear" w:color="auto" w:fill="BFBFBF" w:themeFill="background1" w:themeFillShade="BF"/>
          </w:tcPr>
          <w:p w14:paraId="71D09C10" w14:textId="46D640F8" w:rsidR="009326FF" w:rsidRPr="0039275B" w:rsidRDefault="009326FF" w:rsidP="00DB4605">
            <w:pP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 xml:space="preserve">SECTOR </w:t>
            </w:r>
            <w:r w:rsidRPr="00DB4605">
              <w:rPr>
                <w:rFonts w:cstheme="majorBidi"/>
                <w:b/>
                <w:color w:val="000000" w:themeColor="text1"/>
                <w:sz w:val="20"/>
                <w:szCs w:val="20"/>
              </w:rPr>
              <w:t>RESULTS</w:t>
            </w:r>
          </w:p>
        </w:tc>
      </w:tr>
      <w:tr w:rsidR="00704B3D" w14:paraId="68329916" w14:textId="77777777" w:rsidTr="00205695">
        <w:tc>
          <w:tcPr>
            <w:tcW w:w="2313" w:type="dxa"/>
          </w:tcPr>
          <w:p w14:paraId="770958D5" w14:textId="0D73171D" w:rsidR="00704B3D" w:rsidRPr="002A3897" w:rsidRDefault="00704B3D" w:rsidP="00704B3D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Plan.SecProd</w:t>
            </w:r>
            <w:proofErr w:type="spellEnd"/>
          </w:p>
        </w:tc>
        <w:tc>
          <w:tcPr>
            <w:tcW w:w="4677" w:type="dxa"/>
          </w:tcPr>
          <w:p w14:paraId="5A2F2DFF" w14:textId="77777777" w:rsidR="00506CE8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Sector production, if all production from each company was allocated to the portfolio.</w:t>
            </w:r>
          </w:p>
          <w:p w14:paraId="107EE9B2" w14:textId="2A7EB695" w:rsidR="00704B3D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br/>
            </w:r>
          </w:p>
          <w:p w14:paraId="3CA1E382" w14:textId="124F8A72" w:rsidR="00704B3D" w:rsidRPr="0039275B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This is the sum of </w:t>
            </w:r>
            <w:proofErr w:type="spell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Plan.TechProd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for all technologies within the Sector.  </w:t>
            </w:r>
          </w:p>
        </w:tc>
        <w:tc>
          <w:tcPr>
            <w:tcW w:w="2251" w:type="dxa"/>
          </w:tcPr>
          <w:p w14:paraId="29A1BD15" w14:textId="73C54610" w:rsidR="00704B3D" w:rsidRPr="002A3897" w:rsidRDefault="00704B3D" w:rsidP="00704B3D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C144E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Scen.SecProd</w:t>
            </w:r>
            <w:proofErr w:type="spellEnd"/>
          </w:p>
        </w:tc>
        <w:tc>
          <w:tcPr>
            <w:tcW w:w="4707" w:type="dxa"/>
          </w:tcPr>
          <w:p w14:paraId="71858651" w14:textId="77777777" w:rsidR="00506CE8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Sector production, if all production from each company consistent with the Scenario was allocated to the portfolio.</w:t>
            </w:r>
          </w:p>
          <w:p w14:paraId="3CDF93B7" w14:textId="4A351578" w:rsidR="00704B3D" w:rsidRPr="0039275B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br/>
              <w:t xml:space="preserve">This is the sum of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Scen</w:t>
            </w:r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.TechProd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for all technologies within the Sector.  </w:t>
            </w:r>
          </w:p>
        </w:tc>
      </w:tr>
      <w:tr w:rsidR="00704B3D" w14:paraId="2916BA37" w14:textId="77777777" w:rsidTr="00205695">
        <w:tc>
          <w:tcPr>
            <w:tcW w:w="2313" w:type="dxa"/>
          </w:tcPr>
          <w:p w14:paraId="3F8E41E9" w14:textId="1F73B280" w:rsidR="00704B3D" w:rsidRDefault="00704B3D" w:rsidP="00704B3D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AC144E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Plan.Alloc.WtSecProd</w:t>
            </w:r>
            <w:proofErr w:type="spellEnd"/>
            <w:proofErr w:type="gramEnd"/>
          </w:p>
        </w:tc>
        <w:tc>
          <w:tcPr>
            <w:tcW w:w="4677" w:type="dxa"/>
          </w:tcPr>
          <w:p w14:paraId="0528437D" w14:textId="77777777" w:rsidR="00704B3D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Sector production allocated to the portfolio based on the weight of each company in the portfolio (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method) or the percent of the company that the portfolio owns (Ownership method).</w:t>
            </w:r>
          </w:p>
          <w:p w14:paraId="74B1BADE" w14:textId="77777777" w:rsidR="00704B3D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F836A06" w14:textId="615ADA25" w:rsidR="00704B3D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This is the sum of </w:t>
            </w:r>
            <w:proofErr w:type="spell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Plan.AllocWtTechProd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for all technologies within the Sector.  </w:t>
            </w:r>
          </w:p>
        </w:tc>
        <w:tc>
          <w:tcPr>
            <w:tcW w:w="2251" w:type="dxa"/>
          </w:tcPr>
          <w:p w14:paraId="7F8754F9" w14:textId="43C4BF82" w:rsidR="00704B3D" w:rsidRPr="002A3897" w:rsidRDefault="009D2831" w:rsidP="00704B3D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AC144E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Scen.Alloc.WtSecProd</w:t>
            </w:r>
            <w:proofErr w:type="spellEnd"/>
            <w:proofErr w:type="gramEnd"/>
          </w:p>
        </w:tc>
        <w:tc>
          <w:tcPr>
            <w:tcW w:w="4707" w:type="dxa"/>
          </w:tcPr>
          <w:p w14:paraId="65B85C05" w14:textId="77777777" w:rsidR="009D2831" w:rsidRDefault="009D2831" w:rsidP="009D28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Sector production consistent with the scenario allocated to the portfolio based on the weight of each company in the portfolio (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method) or the percent of the company that the portfolio owns (Ownership method).</w:t>
            </w:r>
          </w:p>
          <w:p w14:paraId="6CAF1BE8" w14:textId="77777777" w:rsidR="009D2831" w:rsidRDefault="009D2831" w:rsidP="009D28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5D3CAC6" w14:textId="14CE894C" w:rsidR="00704B3D" w:rsidRPr="0039275B" w:rsidRDefault="009D2831" w:rsidP="009D28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This is the sum of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Scen</w:t>
            </w:r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.AllocWtTechProd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for all technologies within the Sector.  </w:t>
            </w:r>
          </w:p>
        </w:tc>
      </w:tr>
      <w:tr w:rsidR="00704B3D" w14:paraId="5E08FE63" w14:textId="77777777" w:rsidTr="00205695">
        <w:trPr>
          <w:cantSplit/>
        </w:trPr>
        <w:tc>
          <w:tcPr>
            <w:tcW w:w="2313" w:type="dxa"/>
          </w:tcPr>
          <w:p w14:paraId="53CC4B57" w14:textId="282B5729" w:rsidR="00704B3D" w:rsidRDefault="00704B3D" w:rsidP="00704B3D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AC144E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Plan.Sec.Carsten</w:t>
            </w:r>
            <w:proofErr w:type="spellEnd"/>
            <w:proofErr w:type="gramEnd"/>
          </w:p>
        </w:tc>
        <w:tc>
          <w:tcPr>
            <w:tcW w:w="4677" w:type="dxa"/>
          </w:tcPr>
          <w:p w14:paraId="48194495" w14:textId="77777777" w:rsidR="00704B3D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Under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allocation method, this is the percent of portfolio market value exposed to the given Sector.</w:t>
            </w:r>
          </w:p>
          <w:p w14:paraId="0C68D78E" w14:textId="77777777" w:rsidR="00704B3D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Not calculated under the Ownership allocation method.  </w:t>
            </w:r>
          </w:p>
          <w:p w14:paraId="2D222ABE" w14:textId="77777777" w:rsidR="00704B3D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F733C85" w14:textId="12CE91CB" w:rsidR="00704B3D" w:rsidRDefault="00704B3D" w:rsidP="00704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This is the sum of </w:t>
            </w:r>
            <w:proofErr w:type="spellStart"/>
            <w:r w:rsidRPr="002F6829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Plan.Carsten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for all technologies within the sector.</w:t>
            </w:r>
          </w:p>
        </w:tc>
        <w:tc>
          <w:tcPr>
            <w:tcW w:w="2251" w:type="dxa"/>
          </w:tcPr>
          <w:p w14:paraId="62E59414" w14:textId="2E5ECB56" w:rsidR="00704B3D" w:rsidRPr="002A3897" w:rsidRDefault="009D2831" w:rsidP="00704B3D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AC144E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Scen.Sec.Carsten</w:t>
            </w:r>
            <w:proofErr w:type="spellEnd"/>
            <w:proofErr w:type="gramEnd"/>
          </w:p>
        </w:tc>
        <w:tc>
          <w:tcPr>
            <w:tcW w:w="4707" w:type="dxa"/>
          </w:tcPr>
          <w:p w14:paraId="197A3D5F" w14:textId="77777777" w:rsidR="009D2831" w:rsidRDefault="009D2831" w:rsidP="009D28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Under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 allocation method, this is the percent of portfolio market value exposed to the given Sector, if production is consistent with the given scenario.</w:t>
            </w:r>
          </w:p>
          <w:p w14:paraId="01911758" w14:textId="77777777" w:rsidR="009D2831" w:rsidRDefault="009D2831" w:rsidP="009D28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Not calculated under the Ownership allocation method.  </w:t>
            </w:r>
          </w:p>
          <w:p w14:paraId="3639366E" w14:textId="77777777" w:rsidR="009D2831" w:rsidRDefault="009D2831" w:rsidP="009D28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C6EB456" w14:textId="4BE9DAED" w:rsidR="00704B3D" w:rsidRPr="0039275B" w:rsidRDefault="009D2831" w:rsidP="009D28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This is the sum of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Scen</w:t>
            </w:r>
            <w:r w:rsidRPr="002F6829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.Carsten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for all technologies within the sector.</w:t>
            </w:r>
          </w:p>
        </w:tc>
      </w:tr>
      <w:tr w:rsidR="00A04C28" w14:paraId="14115FF7" w14:textId="77777777" w:rsidTr="00205695">
        <w:trPr>
          <w:trHeight w:val="935"/>
        </w:trPr>
        <w:tc>
          <w:tcPr>
            <w:tcW w:w="2313" w:type="dxa"/>
          </w:tcPr>
          <w:p w14:paraId="006DFFC5" w14:textId="1934F55A" w:rsidR="00A04C28" w:rsidRDefault="00A667B7" w:rsidP="00A04C28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AC144E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Plan.Sec.EmissionsFactor</w:t>
            </w:r>
            <w:proofErr w:type="spellEnd"/>
            <w:proofErr w:type="gramEnd"/>
          </w:p>
        </w:tc>
        <w:tc>
          <w:tcPr>
            <w:tcW w:w="4677" w:type="dxa"/>
          </w:tcPr>
          <w:p w14:paraId="45FAF305" w14:textId="77777777" w:rsidR="00A667B7" w:rsidRPr="008B2384" w:rsidRDefault="00A667B7" w:rsidP="00A667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Emissions Factor in CO2/production units for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the given sector.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br/>
            </w:r>
          </w:p>
          <w:p w14:paraId="3B185171" w14:textId="77777777" w:rsidR="00EF3AA1" w:rsidRDefault="00A667B7" w:rsidP="00A667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This is the weighted average (by production) of </w:t>
            </w:r>
          </w:p>
          <w:p w14:paraId="4749F350" w14:textId="001B870B" w:rsidR="00A667B7" w:rsidRDefault="00A667B7" w:rsidP="00A667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C144E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Plan.EmissionsFactor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for all technologies within the sector. </w:t>
            </w:r>
          </w:p>
          <w:p w14:paraId="16F9CBC9" w14:textId="7B081E7F" w:rsidR="00A04C28" w:rsidRDefault="00A667B7" w:rsidP="00A667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br/>
              <w:t xml:space="preserve">Only provided for </w:t>
            </w: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cement, steel and aviation sectors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</w:p>
        </w:tc>
        <w:tc>
          <w:tcPr>
            <w:tcW w:w="2251" w:type="dxa"/>
          </w:tcPr>
          <w:p w14:paraId="080B9FBD" w14:textId="6E916B38" w:rsidR="00A04C28" w:rsidRPr="002A3897" w:rsidRDefault="00A04C28" w:rsidP="00A04C28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2A3897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Scen.Sec.EmissionsFactor</w:t>
            </w:r>
            <w:proofErr w:type="spellEnd"/>
            <w:proofErr w:type="gramEnd"/>
          </w:p>
        </w:tc>
        <w:tc>
          <w:tcPr>
            <w:tcW w:w="4707" w:type="dxa"/>
          </w:tcPr>
          <w:p w14:paraId="25F1D0B4" w14:textId="77777777" w:rsidR="00A04C28" w:rsidRPr="008B2384" w:rsidRDefault="00A04C28" w:rsidP="00A04C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Emissions Factor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consistent with the given scenario </w:t>
            </w: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in CO2/production units for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the given sector.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br/>
            </w:r>
          </w:p>
          <w:p w14:paraId="2792C30A" w14:textId="77777777" w:rsidR="00EF3AA1" w:rsidRDefault="00A04C28" w:rsidP="00A04C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This is the weighted average (by production) of </w:t>
            </w:r>
          </w:p>
          <w:p w14:paraId="48E04017" w14:textId="2EF9287B" w:rsidR="00A04C28" w:rsidRDefault="00A04C28" w:rsidP="00A04C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Scen</w:t>
            </w:r>
            <w:r w:rsidRPr="00AC144E">
              <w:rPr>
                <w:rFonts w:eastAsia="Times New Roman" w:cstheme="minorHAnsi"/>
                <w:b/>
                <w:color w:val="000000"/>
                <w:sz w:val="20"/>
                <w:szCs w:val="20"/>
                <w:bdr w:val="none" w:sz="0" w:space="0" w:color="auto" w:frame="1"/>
              </w:rPr>
              <w:t>.EmissionsFactor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for all technologies within the sector. </w:t>
            </w:r>
          </w:p>
          <w:p w14:paraId="76307771" w14:textId="44510DA1" w:rsidR="0075363C" w:rsidRDefault="0075363C" w:rsidP="00A04C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</w:p>
          <w:p w14:paraId="40FBB9BD" w14:textId="6E02A2E7" w:rsidR="00A04C28" w:rsidRPr="0039275B" w:rsidRDefault="00A04C28" w:rsidP="00A04C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6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 xml:space="preserve">Only provided for </w:t>
            </w:r>
            <w:r w:rsidRPr="0039275B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cement, steel and aviation sectors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val="en-AU"/>
              </w:rPr>
              <w:t>.</w:t>
            </w:r>
            <w:bookmarkStart w:id="10" w:name="_GoBack"/>
            <w:bookmarkEnd w:id="10"/>
          </w:p>
        </w:tc>
      </w:tr>
    </w:tbl>
    <w:p w14:paraId="40FB55F6" w14:textId="05865B9D" w:rsidR="00296788" w:rsidRPr="00942653" w:rsidRDefault="00296788" w:rsidP="00296788">
      <w:pPr>
        <w:rPr>
          <w:rFonts w:cstheme="majorBidi"/>
        </w:rPr>
      </w:pPr>
    </w:p>
    <w:p w14:paraId="051D9789" w14:textId="77777777" w:rsidR="00296788" w:rsidRPr="0039275B" w:rsidRDefault="00296788" w:rsidP="00296788">
      <w:pPr>
        <w:rPr>
          <w:rFonts w:cstheme="minorHAnsi"/>
        </w:rPr>
      </w:pPr>
    </w:p>
    <w:p w14:paraId="6BA13986" w14:textId="77777777" w:rsidR="00296788" w:rsidRPr="0039275B" w:rsidRDefault="00296788" w:rsidP="009D210F">
      <w:pPr>
        <w:rPr>
          <w:rFonts w:cstheme="minorHAnsi"/>
        </w:rPr>
      </w:pPr>
    </w:p>
    <w:sectPr w:rsidR="00296788" w:rsidRPr="0039275B" w:rsidSect="00EA15BD"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aus" w:date="2018-08-14T08:27:00Z" w:initials="KH">
    <w:p w14:paraId="48597F10" w14:textId="01677CB7" w:rsidR="00922DF4" w:rsidRDefault="00922DF4">
      <w:pPr>
        <w:pStyle w:val="CommentText"/>
      </w:pPr>
      <w:r>
        <w:rPr>
          <w:rStyle w:val="CommentReference"/>
        </w:rPr>
        <w:annotationRef/>
      </w:r>
      <w:r>
        <w:t xml:space="preserve">I guess here we could just show all sectors and technologies – otherwise </w:t>
      </w:r>
      <w:proofErr w:type="gramStart"/>
      <w:r>
        <w:t>their</w:t>
      </w:r>
      <w:proofErr w:type="gramEnd"/>
      <w:r>
        <w:t xml:space="preserve"> might be questions regarding this</w:t>
      </w:r>
    </w:p>
  </w:comment>
  <w:comment w:id="1" w:author="Klaus" w:date="2018-08-14T08:29:00Z" w:initials="KH">
    <w:p w14:paraId="7A2833F8" w14:textId="3B60D4B6" w:rsidR="00922DF4" w:rsidRDefault="00922DF4">
      <w:pPr>
        <w:pStyle w:val="CommentText"/>
      </w:pPr>
      <w:r>
        <w:rPr>
          <w:rStyle w:val="CommentReference"/>
        </w:rPr>
        <w:annotationRef/>
      </w:r>
      <w:r>
        <w:t>Is this a generic document? Then we should say:</w:t>
      </w:r>
      <w:r>
        <w:br/>
        <w:t xml:space="preserve">“Data in these columns take the production of the benchmark portfolio (i.e. market scaled to the portfolio or the portfolio itself) in the start year, and then…. </w:t>
      </w:r>
    </w:p>
  </w:comment>
  <w:comment w:id="2" w:author="Klaus" w:date="2018-08-14T08:41:00Z" w:initials="KH">
    <w:p w14:paraId="407B526F" w14:textId="34409E51" w:rsidR="00497311" w:rsidRDefault="00497311">
      <w:pPr>
        <w:pStyle w:val="CommentText"/>
      </w:pPr>
      <w:r>
        <w:rPr>
          <w:rStyle w:val="CommentReference"/>
        </w:rPr>
        <w:annotationRef/>
      </w:r>
      <w:r>
        <w:t xml:space="preserve">I would go for Accounting Principles – basically be consistent with the webtool names, i.e. Scenario, </w:t>
      </w:r>
      <w:proofErr w:type="spellStart"/>
      <w:r>
        <w:t>ScenarioGeography</w:t>
      </w:r>
      <w:proofErr w:type="spellEnd"/>
      <w:r>
        <w:t>, Accounting Principle, Equity Market, Benchmark Portfolio, Peer Group. I also used those in the “Background Document”</w:t>
      </w:r>
    </w:p>
  </w:comment>
  <w:comment w:id="3" w:author="Klaus" w:date="2018-08-14T08:37:00Z" w:initials="KH">
    <w:p w14:paraId="32A69482" w14:textId="77777777" w:rsidR="009D55FC" w:rsidRDefault="009D55FC">
      <w:pPr>
        <w:pStyle w:val="CommentText"/>
      </w:pPr>
      <w:r>
        <w:rPr>
          <w:rStyle w:val="CommentReference"/>
        </w:rPr>
        <w:annotationRef/>
      </w:r>
      <w:r>
        <w:t>Either we refer to the background doc or need to provide a bit more information here</w:t>
      </w:r>
      <w:r w:rsidR="00497311">
        <w:t xml:space="preserve"> B2DS = Beyond </w:t>
      </w:r>
      <w:proofErr w:type="gramStart"/>
      <w:r w:rsidR="00497311">
        <w:t>2 degree</w:t>
      </w:r>
      <w:proofErr w:type="gramEnd"/>
      <w:r w:rsidR="00497311">
        <w:t xml:space="preserve"> scenario, … </w:t>
      </w:r>
      <w:r w:rsidR="00497311">
        <w:br/>
        <w:t xml:space="preserve">assuming we might share this with people that are not 100% familiar with all scenarios. </w:t>
      </w:r>
    </w:p>
    <w:p w14:paraId="6C04EF2B" w14:textId="77777777" w:rsidR="00497311" w:rsidRDefault="00497311">
      <w:pPr>
        <w:pStyle w:val="CommentText"/>
      </w:pPr>
    </w:p>
    <w:p w14:paraId="33AC829F" w14:textId="09235BAF" w:rsidR="00497311" w:rsidRDefault="00497311">
      <w:pPr>
        <w:pStyle w:val="CommentText"/>
      </w:pPr>
      <w:r>
        <w:t xml:space="preserve">What about </w:t>
      </w:r>
      <w:proofErr w:type="spellStart"/>
      <w:r>
        <w:t>GreenPeace</w:t>
      </w:r>
      <w:proofErr w:type="spellEnd"/>
      <w:r>
        <w:t>, etc.? should we mention those?</w:t>
      </w:r>
    </w:p>
  </w:comment>
  <w:comment w:id="6" w:author="Klaus" w:date="2018-08-14T08:47:00Z" w:initials="KH">
    <w:p w14:paraId="3C5998E3" w14:textId="3FDEE54D" w:rsidR="00497311" w:rsidRDefault="00497311">
      <w:pPr>
        <w:pStyle w:val="CommentText"/>
      </w:pPr>
      <w:r>
        <w:rPr>
          <w:rStyle w:val="CommentReference"/>
        </w:rPr>
        <w:annotationRef/>
      </w:r>
      <w:r>
        <w:t xml:space="preserve">I think this is really just the </w:t>
      </w:r>
      <w:proofErr w:type="spellStart"/>
      <w:proofErr w:type="gramStart"/>
      <w:r>
        <w:t>port.wt</w:t>
      </w:r>
      <w:proofErr w:type="spellEnd"/>
      <w:proofErr w:type="gramEnd"/>
      <w:r>
        <w:t xml:space="preserve"> not the </w:t>
      </w:r>
      <w:proofErr w:type="spellStart"/>
      <w:r>
        <w:t>sector.wt</w:t>
      </w:r>
      <w:proofErr w:type="spellEnd"/>
      <w:r>
        <w:t xml:space="preserve">, so I deleted </w:t>
      </w:r>
      <w:r w:rsidR="00236DE7">
        <w:t>the last bit of the sentence</w:t>
      </w:r>
    </w:p>
  </w:comment>
  <w:comment w:id="8" w:author="Klaus" w:date="2018-08-14T08:48:00Z" w:initials="KH">
    <w:p w14:paraId="31DDF524" w14:textId="77777777" w:rsidR="00236DE7" w:rsidRDefault="00236DE7">
      <w:pPr>
        <w:pStyle w:val="CommentText"/>
      </w:pPr>
      <w:r>
        <w:rPr>
          <w:rStyle w:val="CommentReference"/>
        </w:rPr>
        <w:annotationRef/>
      </w:r>
      <w:r>
        <w:t>The ownership is based on the total shares out, the free-float portion is just used for the market creation.</w:t>
      </w:r>
    </w:p>
    <w:p w14:paraId="741723F7" w14:textId="77777777" w:rsidR="00236DE7" w:rsidRDefault="00236DE7">
      <w:pPr>
        <w:pStyle w:val="CommentText"/>
      </w:pPr>
    </w:p>
    <w:p w14:paraId="49244BBB" w14:textId="77777777" w:rsidR="00236DE7" w:rsidRDefault="00236DE7">
      <w:pPr>
        <w:pStyle w:val="CommentText"/>
      </w:pPr>
      <w:r>
        <w:t xml:space="preserve">Why? To calculate the </w:t>
      </w:r>
      <w:proofErr w:type="gramStart"/>
      <w:r>
        <w:t>ownership</w:t>
      </w:r>
      <w:proofErr w:type="gramEnd"/>
      <w:r>
        <w:t xml:space="preserve"> you should use the total shares out as we don´t want to ignore the part that is non-free float in terms of ownership – would create double-counting in some sort.</w:t>
      </w:r>
    </w:p>
    <w:p w14:paraId="48151E0C" w14:textId="3C713EA0" w:rsidR="00236DE7" w:rsidRDefault="00236DE7">
      <w:pPr>
        <w:pStyle w:val="CommentText"/>
      </w:pPr>
      <w:r>
        <w:t xml:space="preserve">e.g. EDF is held by the French Gov by &gt;50% to my knowledge, accounting the full capacity to the rest would overstate the real ownership/contribution/risk as all of these are shared with the </w:t>
      </w:r>
      <w:proofErr w:type="spellStart"/>
      <w:r>
        <w:t>FrenchGov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597F10" w15:done="0"/>
  <w15:commentEx w15:paraId="7A2833F8" w15:done="0"/>
  <w15:commentEx w15:paraId="407B526F" w15:done="0"/>
  <w15:commentEx w15:paraId="33AC829F" w15:done="0"/>
  <w15:commentEx w15:paraId="3C5998E3" w15:done="0"/>
  <w15:commentEx w15:paraId="48151E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97F10" w16cid:durableId="1F1D10DC"/>
  <w16cid:commentId w16cid:paraId="7A2833F8" w16cid:durableId="1F1D1180"/>
  <w16cid:commentId w16cid:paraId="407B526F" w16cid:durableId="1F1D1443"/>
  <w16cid:commentId w16cid:paraId="33AC829F" w16cid:durableId="1F1D133B"/>
  <w16cid:commentId w16cid:paraId="3C5998E3" w16cid:durableId="1F1D159B"/>
  <w16cid:commentId w16cid:paraId="48151E0C" w16cid:durableId="1F1D15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00C"/>
    <w:multiLevelType w:val="hybridMultilevel"/>
    <w:tmpl w:val="C68EC4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24440"/>
    <w:multiLevelType w:val="hybridMultilevel"/>
    <w:tmpl w:val="3A285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F609F"/>
    <w:multiLevelType w:val="hybridMultilevel"/>
    <w:tmpl w:val="5A607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FA157F"/>
    <w:multiLevelType w:val="hybridMultilevel"/>
    <w:tmpl w:val="7304C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67CBD"/>
    <w:multiLevelType w:val="hybridMultilevel"/>
    <w:tmpl w:val="431AA2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3F7CB9"/>
    <w:multiLevelType w:val="hybridMultilevel"/>
    <w:tmpl w:val="0B7AC4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CB58F7"/>
    <w:multiLevelType w:val="hybridMultilevel"/>
    <w:tmpl w:val="6508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us">
    <w15:presenceInfo w15:providerId="None" w15:userId="Kla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MDQ1NTY3NTU1tzRT0lEKTi0uzszPAykwrAUAZfhGyywAAAA="/>
  </w:docVars>
  <w:rsids>
    <w:rsidRoot w:val="009D210F"/>
    <w:rsid w:val="000068B8"/>
    <w:rsid w:val="000134CB"/>
    <w:rsid w:val="00014AE6"/>
    <w:rsid w:val="00034991"/>
    <w:rsid w:val="00036C08"/>
    <w:rsid w:val="00037CBB"/>
    <w:rsid w:val="00043DC1"/>
    <w:rsid w:val="000571CF"/>
    <w:rsid w:val="000B1FD8"/>
    <w:rsid w:val="000B4302"/>
    <w:rsid w:val="000C3436"/>
    <w:rsid w:val="000F6D5D"/>
    <w:rsid w:val="0011115B"/>
    <w:rsid w:val="00121FA8"/>
    <w:rsid w:val="0013122C"/>
    <w:rsid w:val="00142E20"/>
    <w:rsid w:val="00144D4E"/>
    <w:rsid w:val="001576DB"/>
    <w:rsid w:val="00182C31"/>
    <w:rsid w:val="00195CE0"/>
    <w:rsid w:val="001A20C1"/>
    <w:rsid w:val="001A44C0"/>
    <w:rsid w:val="001A7328"/>
    <w:rsid w:val="001C3C9F"/>
    <w:rsid w:val="001C7C9C"/>
    <w:rsid w:val="001D72A6"/>
    <w:rsid w:val="001F6335"/>
    <w:rsid w:val="00205695"/>
    <w:rsid w:val="00213C1D"/>
    <w:rsid w:val="00214F36"/>
    <w:rsid w:val="0022610B"/>
    <w:rsid w:val="00226FBE"/>
    <w:rsid w:val="00236DE7"/>
    <w:rsid w:val="00262611"/>
    <w:rsid w:val="002757A3"/>
    <w:rsid w:val="00277AD5"/>
    <w:rsid w:val="002816DC"/>
    <w:rsid w:val="002830E7"/>
    <w:rsid w:val="00285A42"/>
    <w:rsid w:val="00291E48"/>
    <w:rsid w:val="00296788"/>
    <w:rsid w:val="002A10E4"/>
    <w:rsid w:val="002A3897"/>
    <w:rsid w:val="002A59FC"/>
    <w:rsid w:val="002C14BA"/>
    <w:rsid w:val="002C3E0B"/>
    <w:rsid w:val="002E4C67"/>
    <w:rsid w:val="002E65AD"/>
    <w:rsid w:val="002F6829"/>
    <w:rsid w:val="00320103"/>
    <w:rsid w:val="0032012E"/>
    <w:rsid w:val="003227B9"/>
    <w:rsid w:val="00334C8D"/>
    <w:rsid w:val="00342C68"/>
    <w:rsid w:val="00344211"/>
    <w:rsid w:val="003465B7"/>
    <w:rsid w:val="00347EC2"/>
    <w:rsid w:val="0037227E"/>
    <w:rsid w:val="003773D0"/>
    <w:rsid w:val="00386DCA"/>
    <w:rsid w:val="003873CC"/>
    <w:rsid w:val="0039275B"/>
    <w:rsid w:val="003A05C7"/>
    <w:rsid w:val="003A45C9"/>
    <w:rsid w:val="003A4A47"/>
    <w:rsid w:val="003A6010"/>
    <w:rsid w:val="003C7FA9"/>
    <w:rsid w:val="003E0104"/>
    <w:rsid w:val="003E7159"/>
    <w:rsid w:val="003F0EDE"/>
    <w:rsid w:val="00415E58"/>
    <w:rsid w:val="00421344"/>
    <w:rsid w:val="00431776"/>
    <w:rsid w:val="0044284A"/>
    <w:rsid w:val="004527EB"/>
    <w:rsid w:val="00461497"/>
    <w:rsid w:val="00467978"/>
    <w:rsid w:val="00486992"/>
    <w:rsid w:val="00497311"/>
    <w:rsid w:val="004B0A33"/>
    <w:rsid w:val="004B3860"/>
    <w:rsid w:val="004B7CC9"/>
    <w:rsid w:val="004D6436"/>
    <w:rsid w:val="00506CE8"/>
    <w:rsid w:val="005115AA"/>
    <w:rsid w:val="00512F22"/>
    <w:rsid w:val="005255E5"/>
    <w:rsid w:val="00525A5B"/>
    <w:rsid w:val="00526E5D"/>
    <w:rsid w:val="0053705E"/>
    <w:rsid w:val="0054707C"/>
    <w:rsid w:val="00550B4A"/>
    <w:rsid w:val="0056002D"/>
    <w:rsid w:val="00560728"/>
    <w:rsid w:val="00575554"/>
    <w:rsid w:val="00592127"/>
    <w:rsid w:val="005A416B"/>
    <w:rsid w:val="005B02A6"/>
    <w:rsid w:val="005B0357"/>
    <w:rsid w:val="005B2912"/>
    <w:rsid w:val="005C1B8C"/>
    <w:rsid w:val="005C2322"/>
    <w:rsid w:val="005D3AFF"/>
    <w:rsid w:val="005E1ED7"/>
    <w:rsid w:val="00602667"/>
    <w:rsid w:val="00613952"/>
    <w:rsid w:val="0062072E"/>
    <w:rsid w:val="00630E53"/>
    <w:rsid w:val="00634034"/>
    <w:rsid w:val="006422E2"/>
    <w:rsid w:val="0066378F"/>
    <w:rsid w:val="00663795"/>
    <w:rsid w:val="006A1997"/>
    <w:rsid w:val="006B7E45"/>
    <w:rsid w:val="006E2620"/>
    <w:rsid w:val="006E5259"/>
    <w:rsid w:val="00704B3D"/>
    <w:rsid w:val="00711856"/>
    <w:rsid w:val="007171D2"/>
    <w:rsid w:val="0072335E"/>
    <w:rsid w:val="00725848"/>
    <w:rsid w:val="007409A7"/>
    <w:rsid w:val="007428E5"/>
    <w:rsid w:val="007458F9"/>
    <w:rsid w:val="0075363C"/>
    <w:rsid w:val="00754823"/>
    <w:rsid w:val="00760F28"/>
    <w:rsid w:val="00774C3A"/>
    <w:rsid w:val="007776C8"/>
    <w:rsid w:val="007C64A3"/>
    <w:rsid w:val="007D1CE5"/>
    <w:rsid w:val="007D1FD6"/>
    <w:rsid w:val="007E6D42"/>
    <w:rsid w:val="007F3FEF"/>
    <w:rsid w:val="007F4183"/>
    <w:rsid w:val="00802EB2"/>
    <w:rsid w:val="008073CE"/>
    <w:rsid w:val="00814A33"/>
    <w:rsid w:val="0081746C"/>
    <w:rsid w:val="00821886"/>
    <w:rsid w:val="00825F3F"/>
    <w:rsid w:val="008270CB"/>
    <w:rsid w:val="00834802"/>
    <w:rsid w:val="00840434"/>
    <w:rsid w:val="00852688"/>
    <w:rsid w:val="00874A05"/>
    <w:rsid w:val="00877B66"/>
    <w:rsid w:val="00882CC5"/>
    <w:rsid w:val="00886A60"/>
    <w:rsid w:val="00886F6D"/>
    <w:rsid w:val="008935CE"/>
    <w:rsid w:val="008B2384"/>
    <w:rsid w:val="008B6F71"/>
    <w:rsid w:val="008C509A"/>
    <w:rsid w:val="008D2D3D"/>
    <w:rsid w:val="008D5BC6"/>
    <w:rsid w:val="008E7C6B"/>
    <w:rsid w:val="008F4A50"/>
    <w:rsid w:val="00904325"/>
    <w:rsid w:val="009055E9"/>
    <w:rsid w:val="00912F16"/>
    <w:rsid w:val="009144E2"/>
    <w:rsid w:val="0092022F"/>
    <w:rsid w:val="00922DF4"/>
    <w:rsid w:val="00924E0B"/>
    <w:rsid w:val="00927719"/>
    <w:rsid w:val="009326FF"/>
    <w:rsid w:val="00942653"/>
    <w:rsid w:val="00954295"/>
    <w:rsid w:val="009549DA"/>
    <w:rsid w:val="00962943"/>
    <w:rsid w:val="009641C2"/>
    <w:rsid w:val="00987597"/>
    <w:rsid w:val="00995C18"/>
    <w:rsid w:val="009B022E"/>
    <w:rsid w:val="009B2CCF"/>
    <w:rsid w:val="009B4A7E"/>
    <w:rsid w:val="009D17FA"/>
    <w:rsid w:val="009D210F"/>
    <w:rsid w:val="009D2831"/>
    <w:rsid w:val="009D2B98"/>
    <w:rsid w:val="009D55FC"/>
    <w:rsid w:val="009E0108"/>
    <w:rsid w:val="009E06AD"/>
    <w:rsid w:val="009E43A1"/>
    <w:rsid w:val="009F481D"/>
    <w:rsid w:val="00A02A04"/>
    <w:rsid w:val="00A039C8"/>
    <w:rsid w:val="00A04C28"/>
    <w:rsid w:val="00A12EC0"/>
    <w:rsid w:val="00A255C5"/>
    <w:rsid w:val="00A36557"/>
    <w:rsid w:val="00A63297"/>
    <w:rsid w:val="00A667B7"/>
    <w:rsid w:val="00A8269C"/>
    <w:rsid w:val="00A9033C"/>
    <w:rsid w:val="00A9489E"/>
    <w:rsid w:val="00AC144E"/>
    <w:rsid w:val="00AD1DFD"/>
    <w:rsid w:val="00AD785B"/>
    <w:rsid w:val="00AD7AE3"/>
    <w:rsid w:val="00B00F39"/>
    <w:rsid w:val="00B020EB"/>
    <w:rsid w:val="00B02156"/>
    <w:rsid w:val="00B14393"/>
    <w:rsid w:val="00B231BC"/>
    <w:rsid w:val="00B33495"/>
    <w:rsid w:val="00B424C3"/>
    <w:rsid w:val="00B4554E"/>
    <w:rsid w:val="00B50AE3"/>
    <w:rsid w:val="00B54008"/>
    <w:rsid w:val="00B66B8B"/>
    <w:rsid w:val="00B83680"/>
    <w:rsid w:val="00B87D11"/>
    <w:rsid w:val="00B932BD"/>
    <w:rsid w:val="00B965E1"/>
    <w:rsid w:val="00BA2925"/>
    <w:rsid w:val="00BA2D66"/>
    <w:rsid w:val="00BA4B55"/>
    <w:rsid w:val="00BB3CA3"/>
    <w:rsid w:val="00BC0B4D"/>
    <w:rsid w:val="00BC6DC3"/>
    <w:rsid w:val="00BD1DF3"/>
    <w:rsid w:val="00BD69A6"/>
    <w:rsid w:val="00BE2A96"/>
    <w:rsid w:val="00C12BE7"/>
    <w:rsid w:val="00C20240"/>
    <w:rsid w:val="00C25FB4"/>
    <w:rsid w:val="00C37864"/>
    <w:rsid w:val="00C5146D"/>
    <w:rsid w:val="00C65DBE"/>
    <w:rsid w:val="00C72C59"/>
    <w:rsid w:val="00C7384C"/>
    <w:rsid w:val="00C86280"/>
    <w:rsid w:val="00C9364B"/>
    <w:rsid w:val="00C94F58"/>
    <w:rsid w:val="00CA31EE"/>
    <w:rsid w:val="00CB3268"/>
    <w:rsid w:val="00CB4916"/>
    <w:rsid w:val="00CB50EF"/>
    <w:rsid w:val="00CC0A01"/>
    <w:rsid w:val="00CC102C"/>
    <w:rsid w:val="00CC6AE4"/>
    <w:rsid w:val="00CD7451"/>
    <w:rsid w:val="00CE0612"/>
    <w:rsid w:val="00CE0EF8"/>
    <w:rsid w:val="00D0665A"/>
    <w:rsid w:val="00D0739D"/>
    <w:rsid w:val="00D15174"/>
    <w:rsid w:val="00D154DF"/>
    <w:rsid w:val="00D4241A"/>
    <w:rsid w:val="00D42456"/>
    <w:rsid w:val="00D56F7E"/>
    <w:rsid w:val="00D65093"/>
    <w:rsid w:val="00D6567B"/>
    <w:rsid w:val="00D67DF3"/>
    <w:rsid w:val="00D8256D"/>
    <w:rsid w:val="00D85AB6"/>
    <w:rsid w:val="00DA757E"/>
    <w:rsid w:val="00DB020F"/>
    <w:rsid w:val="00DB4605"/>
    <w:rsid w:val="00DD00ED"/>
    <w:rsid w:val="00DD1B06"/>
    <w:rsid w:val="00DD7B04"/>
    <w:rsid w:val="00DF0726"/>
    <w:rsid w:val="00E002C7"/>
    <w:rsid w:val="00E005A0"/>
    <w:rsid w:val="00E12D2B"/>
    <w:rsid w:val="00E22F36"/>
    <w:rsid w:val="00E42B76"/>
    <w:rsid w:val="00E44EEF"/>
    <w:rsid w:val="00E451AA"/>
    <w:rsid w:val="00E543B1"/>
    <w:rsid w:val="00E62DED"/>
    <w:rsid w:val="00E65E0C"/>
    <w:rsid w:val="00E83124"/>
    <w:rsid w:val="00E93DEC"/>
    <w:rsid w:val="00E93F04"/>
    <w:rsid w:val="00E94E5B"/>
    <w:rsid w:val="00EA15BD"/>
    <w:rsid w:val="00EB00B0"/>
    <w:rsid w:val="00EB486A"/>
    <w:rsid w:val="00EC5CD6"/>
    <w:rsid w:val="00EC674E"/>
    <w:rsid w:val="00ED5F1E"/>
    <w:rsid w:val="00EE4068"/>
    <w:rsid w:val="00EF3AA1"/>
    <w:rsid w:val="00F041D4"/>
    <w:rsid w:val="00F0478D"/>
    <w:rsid w:val="00F17FD8"/>
    <w:rsid w:val="00F2660F"/>
    <w:rsid w:val="00F270F8"/>
    <w:rsid w:val="00F33FFA"/>
    <w:rsid w:val="00F34C24"/>
    <w:rsid w:val="00F37B78"/>
    <w:rsid w:val="00F46291"/>
    <w:rsid w:val="00F617D5"/>
    <w:rsid w:val="00F6626C"/>
    <w:rsid w:val="00F80802"/>
    <w:rsid w:val="00F94F87"/>
    <w:rsid w:val="00FA3763"/>
    <w:rsid w:val="00FA5DBF"/>
    <w:rsid w:val="00FB0ED6"/>
    <w:rsid w:val="00FC05FF"/>
    <w:rsid w:val="00FC58AB"/>
    <w:rsid w:val="00FC6F77"/>
    <w:rsid w:val="00FE0187"/>
    <w:rsid w:val="00FE4180"/>
    <w:rsid w:val="00FE6703"/>
    <w:rsid w:val="00FF094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972F"/>
  <w15:chartTrackingRefBased/>
  <w15:docId w15:val="{717C9A62-2E29-47FA-B766-27534FDE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E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10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D210F"/>
  </w:style>
  <w:style w:type="table" w:styleId="TableGrid">
    <w:name w:val="Table Grid"/>
    <w:basedOn w:val="TableNormal"/>
    <w:uiPriority w:val="39"/>
    <w:rsid w:val="009D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2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B6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340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340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139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09A7"/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E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3">
    <w:name w:val="Grid Table 4 Accent 3"/>
    <w:basedOn w:val="TableNormal"/>
    <w:uiPriority w:val="49"/>
    <w:rsid w:val="00EA15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2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D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D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</dc:creator>
  <cp:keywords/>
  <dc:description/>
  <cp:lastModifiedBy>Klaus</cp:lastModifiedBy>
  <cp:revision>3</cp:revision>
  <dcterms:created xsi:type="dcterms:W3CDTF">2018-08-14T06:32:00Z</dcterms:created>
  <dcterms:modified xsi:type="dcterms:W3CDTF">2018-08-14T06:54:00Z</dcterms:modified>
</cp:coreProperties>
</file>